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F8D39" w14:textId="1915EDDB" w:rsidR="00226489" w:rsidRDefault="008D4B82">
      <w:r>
        <w:t xml:space="preserve">Use of Environmental DNA for early detection of invasive species, </w:t>
      </w:r>
      <w:r>
        <w:rPr>
          <w:i/>
        </w:rPr>
        <w:t>Elodea canadensis and Elodea</w:t>
      </w:r>
      <w:r>
        <w:t xml:space="preserve"> </w:t>
      </w:r>
      <w:proofErr w:type="spellStart"/>
      <w:r>
        <w:rPr>
          <w:i/>
        </w:rPr>
        <w:t>nuttallii</w:t>
      </w:r>
      <w:proofErr w:type="spellEnd"/>
      <w:r>
        <w:rPr>
          <w:i/>
        </w:rPr>
        <w:t xml:space="preserve">, </w:t>
      </w:r>
      <w:r w:rsidR="00226489">
        <w:t>in interior Alaska</w:t>
      </w:r>
      <w:r>
        <w:t>.</w:t>
      </w:r>
    </w:p>
    <w:p w14:paraId="7952980A" w14:textId="0F24CD3F" w:rsidR="00DA005A" w:rsidRDefault="00DA005A">
      <w:r>
        <w:t>Benson, Anna-Marie</w:t>
      </w:r>
      <w:r w:rsidR="00305CAD" w:rsidRPr="00305CAD">
        <w:rPr>
          <w:vertAlign w:val="superscript"/>
        </w:rPr>
        <w:t>1</w:t>
      </w:r>
      <w:r>
        <w:t xml:space="preserve">, </w:t>
      </w:r>
      <w:r w:rsidR="00305CAD">
        <w:t>Ora Russ</w:t>
      </w:r>
      <w:r w:rsidR="007B1087" w:rsidRPr="007B1087">
        <w:rPr>
          <w:vertAlign w:val="superscript"/>
        </w:rPr>
        <w:t>2</w:t>
      </w:r>
      <w:r w:rsidR="00305CAD">
        <w:t xml:space="preserve">, </w:t>
      </w:r>
      <w:r>
        <w:t>James L. Fox</w:t>
      </w:r>
      <w:r w:rsidR="007B1087" w:rsidRPr="007B1087">
        <w:rPr>
          <w:vertAlign w:val="superscript"/>
        </w:rPr>
        <w:t>3</w:t>
      </w:r>
      <w:r>
        <w:t xml:space="preserve">, </w:t>
      </w:r>
      <w:r w:rsidR="00305CAD">
        <w:t>Richard F. Lance</w:t>
      </w:r>
      <w:r w:rsidR="007B1087" w:rsidRPr="007B1087">
        <w:rPr>
          <w:vertAlign w:val="superscript"/>
        </w:rPr>
        <w:t>4</w:t>
      </w:r>
    </w:p>
    <w:p w14:paraId="27A6E172" w14:textId="483E7674" w:rsidR="00226489" w:rsidRDefault="00226489"/>
    <w:p w14:paraId="164F1FD7" w14:textId="6A753500" w:rsidR="00783E98" w:rsidRDefault="00783E98">
      <w:pPr>
        <w:rPr>
          <w:b/>
          <w:bCs/>
        </w:rPr>
      </w:pPr>
      <w:r w:rsidRPr="00783E98">
        <w:rPr>
          <w:b/>
          <w:bCs/>
        </w:rPr>
        <w:t>Abstract</w:t>
      </w:r>
    </w:p>
    <w:p w14:paraId="3A346D68" w14:textId="1D73AC2B" w:rsidR="00BF20E5" w:rsidRDefault="004807EB" w:rsidP="00BF20E5">
      <w:r w:rsidRPr="1A91942A">
        <w:rPr>
          <w:i/>
          <w:iCs/>
        </w:rPr>
        <w:t>Elodea</w:t>
      </w:r>
      <w:r w:rsidR="00305CAD">
        <w:t xml:space="preserve"> </w:t>
      </w:r>
      <w:r>
        <w:t xml:space="preserve">is an invasive </w:t>
      </w:r>
      <w:r w:rsidR="5B193C8C">
        <w:t>genus</w:t>
      </w:r>
      <w:r>
        <w:t xml:space="preserve"> in Alaska</w:t>
      </w:r>
      <w:r w:rsidR="25D03C5E">
        <w:t xml:space="preserve"> and its spread </w:t>
      </w:r>
      <w:r>
        <w:t>is a</w:t>
      </w:r>
      <w:r w:rsidR="71D5A25D">
        <w:t xml:space="preserve"> </w:t>
      </w:r>
      <w:r w:rsidR="44C24926">
        <w:t xml:space="preserve">conservation </w:t>
      </w:r>
      <w:r>
        <w:t xml:space="preserve">threat to native salmon species. </w:t>
      </w:r>
      <w:r w:rsidR="00305CAD">
        <w:t xml:space="preserve">We developed </w:t>
      </w:r>
      <w:r w:rsidR="00305CAD" w:rsidRPr="1A91942A">
        <w:rPr>
          <w:i/>
          <w:iCs/>
        </w:rPr>
        <w:t>Elodea</w:t>
      </w:r>
      <w:r w:rsidR="00305CAD">
        <w:t xml:space="preserve"> markers and tested their efficacy as an early detection technique for inventorying this </w:t>
      </w:r>
      <w:r w:rsidR="07724F71">
        <w:t>genus</w:t>
      </w:r>
      <w:r w:rsidR="00305CAD">
        <w:t xml:space="preserve">. </w:t>
      </w:r>
      <w:r w:rsidR="00F62F2E">
        <w:t xml:space="preserve">We developed four qPCR assays: </w:t>
      </w:r>
      <w:r w:rsidR="00F62F2E" w:rsidRPr="1A91942A">
        <w:rPr>
          <w:i/>
          <w:iCs/>
        </w:rPr>
        <w:t>Elodea canadensis</w:t>
      </w:r>
      <w:r w:rsidR="00305CAD">
        <w:t xml:space="preserve">, </w:t>
      </w:r>
      <w:r w:rsidR="00F62F2E" w:rsidRPr="1A91942A">
        <w:rPr>
          <w:i/>
          <w:iCs/>
        </w:rPr>
        <w:t>Elodea</w:t>
      </w:r>
      <w:r w:rsidR="00F62F2E">
        <w:t xml:space="preserve"> </w:t>
      </w:r>
      <w:proofErr w:type="spellStart"/>
      <w:r w:rsidR="00F62F2E" w:rsidRPr="1A91942A">
        <w:rPr>
          <w:i/>
          <w:iCs/>
        </w:rPr>
        <w:t>nuttallii</w:t>
      </w:r>
      <w:proofErr w:type="spellEnd"/>
      <w:r w:rsidR="00305CAD">
        <w:t xml:space="preserve">, and two </w:t>
      </w:r>
      <w:r w:rsidR="00305CAD" w:rsidRPr="1A91942A">
        <w:rPr>
          <w:i/>
          <w:iCs/>
        </w:rPr>
        <w:t>Elodea</w:t>
      </w:r>
      <w:r w:rsidR="00305CAD">
        <w:t xml:space="preserve"> genera markers</w:t>
      </w:r>
      <w:r w:rsidR="00F62F2E">
        <w:t>.</w:t>
      </w:r>
      <w:r w:rsidR="008D4B82">
        <w:t xml:space="preserve"> We tested the efficacy of the markers by sampling at </w:t>
      </w:r>
      <w:r w:rsidR="004E347A">
        <w:t xml:space="preserve">a </w:t>
      </w:r>
      <w:r w:rsidR="008D4B82">
        <w:t xml:space="preserve">known </w:t>
      </w:r>
      <w:r w:rsidR="008D4B82" w:rsidRPr="1A91942A">
        <w:rPr>
          <w:i/>
          <w:iCs/>
        </w:rPr>
        <w:t>Elodea</w:t>
      </w:r>
      <w:r w:rsidR="008D4B82">
        <w:t xml:space="preserve"> </w:t>
      </w:r>
      <w:r w:rsidR="00305CAD">
        <w:t>infestatio</w:t>
      </w:r>
      <w:r w:rsidR="004E347A">
        <w:t>n in Chena Lakes, Alaska</w:t>
      </w:r>
      <w:r w:rsidR="00077502">
        <w:t xml:space="preserve"> (64.775°N, 147.232°W)</w:t>
      </w:r>
      <w:r w:rsidR="00305CAD">
        <w:t xml:space="preserve">. </w:t>
      </w:r>
      <w:r>
        <w:t xml:space="preserve">We </w:t>
      </w:r>
      <w:r w:rsidR="00305CAD">
        <w:t xml:space="preserve">also </w:t>
      </w:r>
      <w:r>
        <w:t xml:space="preserve">used captive </w:t>
      </w:r>
      <w:r w:rsidR="00305CAD" w:rsidRPr="1A91942A">
        <w:rPr>
          <w:i/>
          <w:iCs/>
        </w:rPr>
        <w:t>E</w:t>
      </w:r>
      <w:r w:rsidRPr="1A91942A">
        <w:rPr>
          <w:i/>
          <w:iCs/>
        </w:rPr>
        <w:t>lodea</w:t>
      </w:r>
      <w:r>
        <w:t xml:space="preserve"> plants </w:t>
      </w:r>
      <w:ins w:id="0" w:author="Fox, Jimmy" w:date="2022-12-11T11:22:00Z">
        <w:r w:rsidR="00D93FC0">
          <w:t xml:space="preserve">in two, 19-liter containers </w:t>
        </w:r>
      </w:ins>
      <w:r>
        <w:t>to evaluate the detection of their eDNA</w:t>
      </w:r>
      <w:r w:rsidR="00305CAD">
        <w:t xml:space="preserve"> as a function </w:t>
      </w:r>
      <w:r w:rsidR="5E02E1BF">
        <w:t>of</w:t>
      </w:r>
      <w:r w:rsidR="00305CAD">
        <w:t xml:space="preserve"> distance from the source</w:t>
      </w:r>
      <w:r>
        <w:t xml:space="preserve"> </w:t>
      </w:r>
      <w:r w:rsidR="004E347A">
        <w:t>during 2018 and 201</w:t>
      </w:r>
      <w:r w:rsidR="00B23281">
        <w:t>9</w:t>
      </w:r>
      <w:r w:rsidR="004E347A">
        <w:t xml:space="preserve">, at the </w:t>
      </w:r>
      <w:commentRangeStart w:id="1"/>
      <w:r w:rsidR="004E347A">
        <w:t>Small Arms Complex Pond</w:t>
      </w:r>
      <w:commentRangeEnd w:id="1"/>
      <w:r w:rsidR="007D7AAA">
        <w:rPr>
          <w:rStyle w:val="CommentReference"/>
        </w:rPr>
        <w:commentReference w:id="1"/>
      </w:r>
      <w:r w:rsidR="004E347A">
        <w:t>, Fort Wainwright, Alaska</w:t>
      </w:r>
      <w:r w:rsidR="3D39207B">
        <w:t xml:space="preserve"> (64.811</w:t>
      </w:r>
      <w:r w:rsidR="5CB374DD">
        <w:t>°</w:t>
      </w:r>
      <w:r w:rsidR="3D39207B">
        <w:t>N, -147.661</w:t>
      </w:r>
      <w:r w:rsidR="1EC7245B">
        <w:t>°</w:t>
      </w:r>
      <w:r w:rsidR="3D39207B">
        <w:t>W)</w:t>
      </w:r>
      <w:r>
        <w:t>.</w:t>
      </w:r>
      <w:r w:rsidR="008D4B82">
        <w:t xml:space="preserve"> </w:t>
      </w:r>
      <w:commentRangeStart w:id="2"/>
      <w:r w:rsidR="002223C0">
        <w:t>Our</w:t>
      </w:r>
      <w:r w:rsidR="008D23C3">
        <w:t xml:space="preserve"> species</w:t>
      </w:r>
      <w:r w:rsidR="00F62F2E">
        <w:t>-</w:t>
      </w:r>
      <w:r w:rsidR="008D23C3">
        <w:t xml:space="preserve">specific primers </w:t>
      </w:r>
      <w:r w:rsidR="002223C0">
        <w:t xml:space="preserve">were effective </w:t>
      </w:r>
      <w:r w:rsidR="3598FB1E">
        <w:t>in</w:t>
      </w:r>
      <w:r w:rsidR="008D23C3">
        <w:t xml:space="preserve"> identify</w:t>
      </w:r>
      <w:r w:rsidR="5CC83DA7">
        <w:t>ing</w:t>
      </w:r>
      <w:r w:rsidR="00F62F2E">
        <w:t xml:space="preserve"> </w:t>
      </w:r>
      <w:r w:rsidR="00F62F2E" w:rsidRPr="1A91942A">
        <w:rPr>
          <w:i/>
          <w:iCs/>
        </w:rPr>
        <w:t>Elodea</w:t>
      </w:r>
      <w:r w:rsidR="008D23C3">
        <w:t xml:space="preserve"> from eDNA that has been extracted from water samples</w:t>
      </w:r>
      <w:r w:rsidR="00F62F2E">
        <w:t xml:space="preserve"> from thick </w:t>
      </w:r>
      <w:r w:rsidR="00F62F2E" w:rsidRPr="1A91942A">
        <w:rPr>
          <w:i/>
          <w:iCs/>
        </w:rPr>
        <w:t>Elodea</w:t>
      </w:r>
      <w:r w:rsidR="00F62F2E">
        <w:t xml:space="preserve"> infestations</w:t>
      </w:r>
      <w:r w:rsidR="002223C0">
        <w:t xml:space="preserve"> in </w:t>
      </w:r>
      <w:r w:rsidR="00B23281">
        <w:t>5</w:t>
      </w:r>
      <w:r w:rsidR="002223C0">
        <w:t xml:space="preserve"> of </w:t>
      </w:r>
      <w:r w:rsidR="00B23281">
        <w:t>5</w:t>
      </w:r>
      <w:r w:rsidR="002223C0">
        <w:t xml:space="preserve"> samples</w:t>
      </w:r>
      <w:r w:rsidR="00F62F2E">
        <w:t>.</w:t>
      </w:r>
      <w:commentRangeEnd w:id="2"/>
      <w:r w:rsidR="00FC7D4C">
        <w:rPr>
          <w:rStyle w:val="CommentReference"/>
        </w:rPr>
        <w:commentReference w:id="2"/>
      </w:r>
      <w:r w:rsidR="008D4B82">
        <w:t xml:space="preserve"> </w:t>
      </w:r>
      <w:r w:rsidR="00305CAD">
        <w:t xml:space="preserve">However, </w:t>
      </w:r>
      <w:r w:rsidR="002223C0">
        <w:t xml:space="preserve">in our </w:t>
      </w:r>
      <w:del w:id="3" w:author="Fox, Jimmy" w:date="2022-12-11T11:06:00Z">
        <w:r w:rsidR="002223C0" w:rsidDel="00767F4B">
          <w:delText xml:space="preserve">introduced </w:delText>
        </w:r>
      </w:del>
      <w:ins w:id="4" w:author="Fox, Jimmy" w:date="2022-12-11T11:06:00Z">
        <w:r w:rsidR="00767F4B">
          <w:t>controlled</w:t>
        </w:r>
      </w:ins>
      <w:del w:id="5" w:author="Fox, Jimmy" w:date="2022-12-11T11:06:00Z">
        <w:r w:rsidR="002223C0" w:rsidDel="00BD16FA">
          <w:delText>low-density</w:delText>
        </w:r>
      </w:del>
      <w:r w:rsidR="002223C0">
        <w:t xml:space="preserve"> infestation, Elodea eDNA was present in 2 of 2 samples collected </w:t>
      </w:r>
      <w:commentRangeStart w:id="6"/>
      <w:r w:rsidR="002223C0">
        <w:t xml:space="preserve">at the plants </w:t>
      </w:r>
      <w:commentRangeEnd w:id="6"/>
      <w:r w:rsidR="00686BED">
        <w:rPr>
          <w:rStyle w:val="CommentReference"/>
        </w:rPr>
        <w:commentReference w:id="6"/>
      </w:r>
      <w:r w:rsidR="002223C0">
        <w:t>and was no</w:t>
      </w:r>
      <w:r w:rsidR="00B23281">
        <w:t>t</w:t>
      </w:r>
      <w:r w:rsidR="002223C0">
        <w:t xml:space="preserve"> detected at 76 locations (152 one-liter samples)</w:t>
      </w:r>
      <w:r w:rsidR="00B23281">
        <w:t xml:space="preserve"> that ranged from 1m to 100 m from the plants</w:t>
      </w:r>
      <w:r w:rsidR="002223C0">
        <w:t xml:space="preserve">.  </w:t>
      </w:r>
      <w:r w:rsidR="330FA56A">
        <w:t xml:space="preserve">Because </w:t>
      </w:r>
      <w:r w:rsidR="330FA56A" w:rsidRPr="1A91942A">
        <w:rPr>
          <w:i/>
          <w:iCs/>
        </w:rPr>
        <w:t>Elodea</w:t>
      </w:r>
      <w:r w:rsidR="330FA56A">
        <w:t xml:space="preserve"> eDNA could only be detected at the source,</w:t>
      </w:r>
      <w:r w:rsidR="002223C0">
        <w:t xml:space="preserve"> </w:t>
      </w:r>
      <w:r w:rsidR="00305CAD">
        <w:t>w</w:t>
      </w:r>
      <w:r w:rsidR="00BF20E5">
        <w:t xml:space="preserve">e found no evidence to support the use of an eDNA collection protocol for the early detection of </w:t>
      </w:r>
      <w:r w:rsidR="00BF20E5" w:rsidRPr="1A91942A">
        <w:rPr>
          <w:i/>
          <w:iCs/>
        </w:rPr>
        <w:t>Elodea</w:t>
      </w:r>
      <w:r w:rsidR="00BF20E5">
        <w:t xml:space="preserve"> infestations in Alaska.</w:t>
      </w:r>
    </w:p>
    <w:p w14:paraId="327147EE" w14:textId="4A18618A" w:rsidR="00305CAD" w:rsidRDefault="00305CAD" w:rsidP="00BF20E5">
      <w:r>
        <w:t xml:space="preserve">Key Words: </w:t>
      </w:r>
      <w:r w:rsidRPr="004E347A">
        <w:rPr>
          <w:i/>
          <w:iCs/>
        </w:rPr>
        <w:t>Elodea</w:t>
      </w:r>
      <w:r>
        <w:t>, eDNA, Alaska, inventory, early detection, invasive</w:t>
      </w:r>
    </w:p>
    <w:p w14:paraId="2462DAC7" w14:textId="77777777" w:rsidR="00305CAD" w:rsidRDefault="00305CAD" w:rsidP="00BF20E5"/>
    <w:p w14:paraId="75D7F6AA" w14:textId="156D4CB4" w:rsidR="004807EB" w:rsidRDefault="00305CAD">
      <w:r w:rsidRPr="00305CAD">
        <w:rPr>
          <w:vertAlign w:val="superscript"/>
        </w:rPr>
        <w:t>1.</w:t>
      </w:r>
      <w:r>
        <w:t>U. S. Fish and Wildlife Service, Fisheries and Ecological Services, 101 12</w:t>
      </w:r>
      <w:r w:rsidRPr="00305CAD">
        <w:rPr>
          <w:vertAlign w:val="superscript"/>
        </w:rPr>
        <w:t>th</w:t>
      </w:r>
      <w:r>
        <w:t>Ave, Fairbanks AK, 99701</w:t>
      </w:r>
    </w:p>
    <w:p w14:paraId="1D244A84" w14:textId="6C974366" w:rsidR="00305CAD" w:rsidRDefault="007B1087">
      <w:r w:rsidRPr="007B1087">
        <w:rPr>
          <w:vertAlign w:val="superscript"/>
        </w:rPr>
        <w:t>2.</w:t>
      </w:r>
      <w:r w:rsidR="00305CAD">
        <w:t xml:space="preserve">U. S. Fish and Wildlife Service, Conservation Genetics Laboratory, </w:t>
      </w:r>
      <w:r w:rsidR="00077502">
        <w:rPr>
          <w:rFonts w:ascii="Roboto" w:hAnsi="Roboto"/>
          <w:color w:val="202124"/>
          <w:sz w:val="21"/>
          <w:szCs w:val="21"/>
          <w:shd w:val="clear" w:color="auto" w:fill="FFFFFF"/>
        </w:rPr>
        <w:t>1011 E Tudor Rd, Anchorage, AK 99503</w:t>
      </w:r>
    </w:p>
    <w:p w14:paraId="4F8820A2" w14:textId="0BC2CF84" w:rsidR="00541789" w:rsidRDefault="007B1087">
      <w:r w:rsidRPr="007B1087">
        <w:rPr>
          <w:vertAlign w:val="superscript"/>
        </w:rPr>
        <w:t>3.</w:t>
      </w:r>
      <w:r w:rsidR="00541789">
        <w:t>U.S. Fish and Wildlife Service, Yukon Flats National Wildlife Refuge, 101 12</w:t>
      </w:r>
      <w:r w:rsidR="00541789" w:rsidRPr="00541789">
        <w:rPr>
          <w:vertAlign w:val="superscript"/>
        </w:rPr>
        <w:t>th</w:t>
      </w:r>
      <w:r w:rsidR="00541789">
        <w:t xml:space="preserve"> Ave, Fairbanks AK, 99701</w:t>
      </w:r>
    </w:p>
    <w:p w14:paraId="3932E667" w14:textId="4B9FA61D" w:rsidR="00783E98" w:rsidRDefault="007B1087">
      <w:r w:rsidRPr="007B1087">
        <w:rPr>
          <w:vertAlign w:val="superscript"/>
        </w:rPr>
        <w:t>4.</w:t>
      </w:r>
      <w:r w:rsidR="00305CAD">
        <w:t>U.S. Army Corps of Engineers, Environmental Laboratory, 3909 Halls Ferry Rd. Vicksburg, MS, 39180</w:t>
      </w:r>
    </w:p>
    <w:p w14:paraId="3CCCDE19" w14:textId="1FED3332" w:rsidR="00783E98" w:rsidRDefault="043A2849" w:rsidP="7E616DC2">
      <w:pPr>
        <w:rPr>
          <w:b/>
          <w:bCs/>
          <w:sz w:val="24"/>
          <w:szCs w:val="24"/>
        </w:rPr>
      </w:pPr>
      <w:r w:rsidRPr="7E616DC2">
        <w:rPr>
          <w:b/>
          <w:bCs/>
          <w:sz w:val="24"/>
          <w:szCs w:val="24"/>
        </w:rPr>
        <w:t xml:space="preserve">1 </w:t>
      </w:r>
      <w:r w:rsidR="00783E98" w:rsidRPr="7E616DC2">
        <w:rPr>
          <w:b/>
          <w:bCs/>
          <w:sz w:val="24"/>
          <w:szCs w:val="24"/>
        </w:rPr>
        <w:t>INTRODUCTION</w:t>
      </w:r>
    </w:p>
    <w:p w14:paraId="66B9495B" w14:textId="6668379B" w:rsidR="0053159A" w:rsidRDefault="0053159A" w:rsidP="7E616DC2">
      <w:pPr>
        <w:spacing w:line="240" w:lineRule="auto"/>
      </w:pPr>
      <w:r w:rsidRPr="7E616DC2">
        <w:rPr>
          <w:i/>
          <w:iCs/>
        </w:rPr>
        <w:t>Elodea</w:t>
      </w:r>
      <w:r>
        <w:t xml:space="preserve"> is an aquatic submerged plant that is native to much of North </w:t>
      </w:r>
      <w:r w:rsidR="00D00BBE">
        <w:t>America</w:t>
      </w:r>
      <w:r w:rsidR="485740FF">
        <w:t xml:space="preserve">. </w:t>
      </w:r>
      <w:r w:rsidR="008C2749">
        <w:t>There are</w:t>
      </w:r>
      <w:r>
        <w:t xml:space="preserve"> two </w:t>
      </w:r>
      <w:r w:rsidR="006B5C66">
        <w:t xml:space="preserve">invasive </w:t>
      </w:r>
      <w:r w:rsidR="008C2749">
        <w:t xml:space="preserve">species </w:t>
      </w:r>
      <w:proofErr w:type="gramStart"/>
      <w:r w:rsidR="00B65513">
        <w:t>of</w:t>
      </w:r>
      <w:r w:rsidR="000B0F3A">
        <w:t xml:space="preserve"> </w:t>
      </w:r>
      <w:r w:rsidR="008C2749">
        <w:t xml:space="preserve"> </w:t>
      </w:r>
      <w:r w:rsidR="008C2749" w:rsidRPr="7E616DC2">
        <w:rPr>
          <w:i/>
          <w:iCs/>
        </w:rPr>
        <w:t>Elodea</w:t>
      </w:r>
      <w:proofErr w:type="gramEnd"/>
      <w:r w:rsidR="008C2749">
        <w:t xml:space="preserve"> in Alaska: </w:t>
      </w:r>
      <w:r w:rsidRPr="7E616DC2">
        <w:rPr>
          <w:i/>
          <w:iCs/>
        </w:rPr>
        <w:t>E. canadensis</w:t>
      </w:r>
      <w:r w:rsidR="0080070B" w:rsidRPr="7E616DC2">
        <w:rPr>
          <w:i/>
          <w:iCs/>
        </w:rPr>
        <w:t xml:space="preserve"> </w:t>
      </w:r>
      <w:r w:rsidR="0080070B">
        <w:t>(</w:t>
      </w:r>
      <w:r w:rsidR="00AE3E27">
        <w:t>Canadian</w:t>
      </w:r>
      <w:r w:rsidR="0080070B">
        <w:t xml:space="preserve"> Waterweed)</w:t>
      </w:r>
      <w:r w:rsidRPr="7E616DC2">
        <w:rPr>
          <w:i/>
          <w:iCs/>
        </w:rPr>
        <w:t xml:space="preserve"> </w:t>
      </w:r>
      <w:r w:rsidRPr="7E616DC2">
        <w:t xml:space="preserve">and </w:t>
      </w:r>
      <w:r w:rsidRPr="7E616DC2">
        <w:rPr>
          <w:i/>
          <w:iCs/>
        </w:rPr>
        <w:t xml:space="preserve">E. </w:t>
      </w:r>
      <w:proofErr w:type="spellStart"/>
      <w:r w:rsidRPr="7E616DC2">
        <w:rPr>
          <w:i/>
          <w:iCs/>
        </w:rPr>
        <w:t>nuttallii</w:t>
      </w:r>
      <w:proofErr w:type="spellEnd"/>
      <w:r w:rsidR="00A600F4" w:rsidRPr="7E616DC2">
        <w:rPr>
          <w:i/>
          <w:iCs/>
        </w:rPr>
        <w:t xml:space="preserve"> </w:t>
      </w:r>
      <w:r w:rsidR="00BB319E">
        <w:t>(Western Waterweed</w:t>
      </w:r>
      <w:r w:rsidR="00B65513">
        <w:t>)</w:t>
      </w:r>
      <w:r>
        <w:t xml:space="preserve">. </w:t>
      </w:r>
      <w:r w:rsidR="006B5C66">
        <w:t xml:space="preserve">Invasive </w:t>
      </w:r>
      <w:r w:rsidR="006B5C66" w:rsidRPr="7E616DC2">
        <w:rPr>
          <w:i/>
          <w:iCs/>
        </w:rPr>
        <w:t xml:space="preserve">Elodea </w:t>
      </w:r>
      <w:r w:rsidR="006B5C66">
        <w:t xml:space="preserve">is an immediate threat in Alaska because dense stands degrade salmon spawning habitat and impede boat and float plane movement on lakes (Carey et al. 2016). </w:t>
      </w:r>
      <w:r w:rsidR="006B5C66" w:rsidRPr="006B5C66">
        <w:rPr>
          <w:i/>
          <w:iCs/>
        </w:rPr>
        <w:t>E</w:t>
      </w:r>
      <w:r w:rsidRPr="7E616DC2">
        <w:rPr>
          <w:i/>
          <w:iCs/>
        </w:rPr>
        <w:t xml:space="preserve">lodea </w:t>
      </w:r>
      <w:r>
        <w:t>can be spread via boats and floatplanes</w:t>
      </w:r>
      <w:r w:rsidR="005B564E">
        <w:t xml:space="preserve">, and because </w:t>
      </w:r>
      <w:r>
        <w:t>it can reproduce vegetatively, a single fragment can start a new infestation.</w:t>
      </w:r>
      <w:r w:rsidR="007E68B6">
        <w:t xml:space="preserve"> </w:t>
      </w:r>
      <w:r w:rsidR="004B22B4">
        <w:t>Recent modeling data</w:t>
      </w:r>
      <w:r w:rsidR="0067736F">
        <w:t xml:space="preserve"> </w:t>
      </w:r>
      <w:r w:rsidR="004B22B4">
        <w:t xml:space="preserve">predicts </w:t>
      </w:r>
      <w:r w:rsidR="005B4CBC">
        <w:t xml:space="preserve">some of </w:t>
      </w:r>
      <w:r w:rsidR="0094511B">
        <w:t xml:space="preserve">the highest risk for future </w:t>
      </w:r>
      <w:commentRangeStart w:id="7"/>
      <w:commentRangeStart w:id="8"/>
      <w:r w:rsidR="004B22B4" w:rsidRPr="7E616DC2">
        <w:rPr>
          <w:i/>
          <w:iCs/>
        </w:rPr>
        <w:t>Elodea</w:t>
      </w:r>
      <w:commentRangeEnd w:id="7"/>
      <w:r>
        <w:rPr>
          <w:rStyle w:val="CommentReference"/>
        </w:rPr>
        <w:commentReference w:id="7"/>
      </w:r>
      <w:commentRangeEnd w:id="8"/>
      <w:r>
        <w:rPr>
          <w:rStyle w:val="CommentReference"/>
        </w:rPr>
        <w:commentReference w:id="8"/>
      </w:r>
      <w:r w:rsidR="004B22B4">
        <w:t xml:space="preserve"> introductions</w:t>
      </w:r>
      <w:r w:rsidR="00826BD3">
        <w:t xml:space="preserve"> via f</w:t>
      </w:r>
      <w:r w:rsidR="00A75AA6">
        <w:t>loat plane traffic</w:t>
      </w:r>
      <w:r w:rsidR="004B22B4">
        <w:t xml:space="preserve"> </w:t>
      </w:r>
      <w:r w:rsidR="0093162B">
        <w:t>is associated with regions</w:t>
      </w:r>
      <w:r w:rsidR="00E00C67">
        <w:t xml:space="preserve"> such as Bristol Bay</w:t>
      </w:r>
      <w:r w:rsidR="43F11AE9">
        <w:t xml:space="preserve"> (</w:t>
      </w:r>
      <w:proofErr w:type="spellStart"/>
      <w:r w:rsidR="43F11AE9">
        <w:t>Schwoerer</w:t>
      </w:r>
      <w:proofErr w:type="spellEnd"/>
      <w:r w:rsidR="43F11AE9">
        <w:t xml:space="preserve"> et al. 2022)</w:t>
      </w:r>
      <w:r w:rsidR="3CF2AE50">
        <w:t>,</w:t>
      </w:r>
      <w:r w:rsidR="004B22B4">
        <w:t xml:space="preserve"> </w:t>
      </w:r>
      <w:r w:rsidR="00E00C67">
        <w:t>which</w:t>
      </w:r>
      <w:r w:rsidR="004B22B4">
        <w:t xml:space="preserve"> support</w:t>
      </w:r>
      <w:r w:rsidR="00E00C67">
        <w:t>s</w:t>
      </w:r>
      <w:r w:rsidR="004B22B4">
        <w:t xml:space="preserve"> </w:t>
      </w:r>
      <w:r w:rsidR="005B4CBC">
        <w:t>the world’s</w:t>
      </w:r>
      <w:r w:rsidR="004B22B4">
        <w:t xml:space="preserve"> largest </w:t>
      </w:r>
      <w:r w:rsidR="00230C37">
        <w:t xml:space="preserve">sockeye </w:t>
      </w:r>
      <w:r w:rsidR="004B22B4">
        <w:t>salmon</w:t>
      </w:r>
      <w:r w:rsidR="007E68B6">
        <w:t xml:space="preserve"> </w:t>
      </w:r>
      <w:r w:rsidR="00826BD3">
        <w:t>run</w:t>
      </w:r>
      <w:r w:rsidR="00DF21EB">
        <w:t>s</w:t>
      </w:r>
      <w:r w:rsidR="006B5C66">
        <w:t xml:space="preserve"> (Cunningham et al</w:t>
      </w:r>
      <w:r w:rsidR="00361B5A">
        <w:t>.</w:t>
      </w:r>
      <w:r w:rsidR="006B5C66">
        <w:t xml:space="preserve"> 201</w:t>
      </w:r>
      <w:r w:rsidR="00361B5A">
        <w:t>9</w:t>
      </w:r>
      <w:r w:rsidR="006B5C66">
        <w:t>)</w:t>
      </w:r>
      <w:r w:rsidR="00361B5A">
        <w:t>.</w:t>
      </w:r>
    </w:p>
    <w:p w14:paraId="4ED180FB" w14:textId="6E937F7D" w:rsidR="0053159A" w:rsidRDefault="0068540A" w:rsidP="0053159A">
      <w:pPr>
        <w:spacing w:line="240" w:lineRule="auto"/>
      </w:pPr>
      <w:r>
        <w:t>In Alaska, t</w:t>
      </w:r>
      <w:r w:rsidR="0053159A">
        <w:t xml:space="preserve">he most common detection methods </w:t>
      </w:r>
      <w:r w:rsidR="009B0AB4">
        <w:t xml:space="preserve">for </w:t>
      </w:r>
      <w:r w:rsidR="009B0AB4" w:rsidRPr="5F242126">
        <w:rPr>
          <w:i/>
          <w:iCs/>
        </w:rPr>
        <w:t>Elodea</w:t>
      </w:r>
      <w:r w:rsidR="009B0AB4">
        <w:t xml:space="preserve"> </w:t>
      </w:r>
      <w:r w:rsidR="0053159A">
        <w:t>are visual searches from boats, airplanes and, to a lesser extent, scuba diving. Visual searches are aided by the retrieval of a rake thrown from a boat or shoreline.</w:t>
      </w:r>
      <w:r w:rsidR="005B564E">
        <w:t xml:space="preserve"> </w:t>
      </w:r>
      <w:r w:rsidR="009B0AB4">
        <w:t>To</w:t>
      </w:r>
      <w:r w:rsidR="0053159A">
        <w:t xml:space="preserve"> detect </w:t>
      </w:r>
      <w:r w:rsidR="0053159A" w:rsidRPr="5F242126">
        <w:rPr>
          <w:i/>
          <w:iCs/>
        </w:rPr>
        <w:t>Elodea</w:t>
      </w:r>
      <w:r w:rsidR="0053159A">
        <w:t xml:space="preserve"> </w:t>
      </w:r>
      <w:del w:id="9" w:author="Fox, Jimmy" w:date="2022-12-11T10:40:00Z">
        <w:r w:rsidR="0053159A" w:rsidDel="00F47CA5">
          <w:delText xml:space="preserve">early, </w:delText>
        </w:r>
      </w:del>
      <w:r w:rsidR="0053159A">
        <w:t xml:space="preserve">before </w:t>
      </w:r>
      <w:del w:id="10" w:author="Fox, Jimmy" w:date="2022-12-11T10:40:00Z">
        <w:r w:rsidR="0053159A" w:rsidDel="00D85767">
          <w:delText>it spreads</w:delText>
        </w:r>
      </w:del>
      <w:ins w:id="11" w:author="Fox, Jimmy" w:date="2022-12-11T10:40:00Z">
        <w:r w:rsidR="00D85767">
          <w:t xml:space="preserve">eradication becomes </w:t>
        </w:r>
        <w:r w:rsidR="00955FCC">
          <w:t>diff</w:t>
        </w:r>
      </w:ins>
      <w:ins w:id="12" w:author="Fox, Jimmy" w:date="2022-12-11T10:41:00Z">
        <w:r w:rsidR="00955FCC">
          <w:t>icult or infeasible</w:t>
        </w:r>
      </w:ins>
      <w:r w:rsidR="0053159A">
        <w:t xml:space="preserve">, alternative methods have been suggested for inventorying and monitoring this species. </w:t>
      </w:r>
      <w:r w:rsidR="009B0AB4">
        <w:t xml:space="preserve">Because recent </w:t>
      </w:r>
      <w:r w:rsidR="0053159A">
        <w:lastRenderedPageBreak/>
        <w:t xml:space="preserve">publications have demonstrated the use of </w:t>
      </w:r>
      <w:r w:rsidR="3E0458AB">
        <w:t xml:space="preserve">environmental DNA, hereafter </w:t>
      </w:r>
      <w:r w:rsidR="0053159A">
        <w:t xml:space="preserve">eDNA, (i.e., </w:t>
      </w:r>
      <w:bookmarkStart w:id="13" w:name="_Hlk121303687"/>
      <w:r w:rsidR="0053159A">
        <w:t xml:space="preserve">the genetic material that can be extracted from an environmental sample (e.g., water), </w:t>
      </w:r>
      <w:bookmarkEnd w:id="13"/>
      <w:r w:rsidR="0053159A">
        <w:t>as an effective tool to determine whether a species is present (Barnes &amp; Turner 201</w:t>
      </w:r>
      <w:r w:rsidR="0026425B">
        <w:t>6</w:t>
      </w:r>
      <w:r w:rsidR="0053159A">
        <w:t xml:space="preserve">, Thomsen and </w:t>
      </w:r>
      <w:proofErr w:type="spellStart"/>
      <w:r w:rsidR="0053159A">
        <w:t>Willerslev</w:t>
      </w:r>
      <w:proofErr w:type="spellEnd"/>
      <w:r w:rsidR="0053159A">
        <w:t xml:space="preserve"> 2015)</w:t>
      </w:r>
      <w:r w:rsidR="009B0AB4">
        <w:t>, this method has been suggested for inventorying new outbreaks of</w:t>
      </w:r>
      <w:r w:rsidR="009B0AB4" w:rsidRPr="5F242126">
        <w:rPr>
          <w:i/>
          <w:iCs/>
        </w:rPr>
        <w:t xml:space="preserve"> Elodea</w:t>
      </w:r>
      <w:r w:rsidR="009B0AB4">
        <w:t xml:space="preserve"> in Alaska.</w:t>
      </w:r>
    </w:p>
    <w:p w14:paraId="3C608977" w14:textId="74973048" w:rsidR="00BA6576" w:rsidRDefault="00671CD9" w:rsidP="004314E0">
      <w:pPr>
        <w:spacing w:after="0" w:line="240" w:lineRule="auto"/>
      </w:pPr>
      <w:r>
        <w:t xml:space="preserve">A few publications have shown that eDNA could be a useful tool for detecting plant species, although several factors may affect the detection process. </w:t>
      </w:r>
      <w:r w:rsidR="0075721E">
        <w:t>F</w:t>
      </w:r>
      <w:r w:rsidR="00440F28">
        <w:t xml:space="preserve">or example, </w:t>
      </w:r>
      <w:r w:rsidR="00365FF3">
        <w:t xml:space="preserve">Kuehne et al (2020) found that detection of </w:t>
      </w:r>
      <w:proofErr w:type="spellStart"/>
      <w:r w:rsidR="00365FF3" w:rsidRPr="009E565F">
        <w:rPr>
          <w:rFonts w:cstheme="minorHAnsi"/>
          <w:i/>
          <w:iCs/>
        </w:rPr>
        <w:t>Myriophyllum</w:t>
      </w:r>
      <w:proofErr w:type="spellEnd"/>
      <w:r w:rsidR="00365FF3" w:rsidRPr="009E565F">
        <w:rPr>
          <w:rFonts w:cstheme="minorHAnsi"/>
          <w:i/>
          <w:iCs/>
        </w:rPr>
        <w:t xml:space="preserve"> spicatum</w:t>
      </w:r>
      <w:r w:rsidR="00365FF3">
        <w:rPr>
          <w:rFonts w:ascii="AdvTTa9103878" w:hAnsi="AdvTTa9103878" w:cs="AdvTTa9103878"/>
          <w:sz w:val="19"/>
          <w:szCs w:val="19"/>
        </w:rPr>
        <w:t xml:space="preserve"> </w:t>
      </w:r>
      <w:r w:rsidR="00365FF3">
        <w:t xml:space="preserve">and </w:t>
      </w:r>
      <w:r w:rsidR="00365FF3" w:rsidRPr="00365FF3">
        <w:rPr>
          <w:i/>
          <w:iCs/>
        </w:rPr>
        <w:t xml:space="preserve">Egeria </w:t>
      </w:r>
      <w:proofErr w:type="spellStart"/>
      <w:r w:rsidR="00365FF3" w:rsidRPr="00365FF3">
        <w:rPr>
          <w:i/>
          <w:iCs/>
        </w:rPr>
        <w:t>densa</w:t>
      </w:r>
      <w:proofErr w:type="spellEnd"/>
      <w:r w:rsidR="00365FF3">
        <w:t xml:space="preserve"> was affected by plant growth, senescence, and abundance. Additionally, i</w:t>
      </w:r>
      <w:r w:rsidR="00AF38FF">
        <w:t xml:space="preserve">n a heavy </w:t>
      </w:r>
      <w:r w:rsidR="00D01628">
        <w:t xml:space="preserve">infestation of </w:t>
      </w:r>
      <w:r w:rsidR="00AF38FF" w:rsidRPr="00AF38FF">
        <w:rPr>
          <w:i/>
          <w:iCs/>
        </w:rPr>
        <w:t>Elodea canadensis</w:t>
      </w:r>
      <w:r w:rsidR="00AF38FF">
        <w:t xml:space="preserve"> </w:t>
      </w:r>
      <w:r w:rsidR="00D01628">
        <w:t>in</w:t>
      </w:r>
      <w:r w:rsidR="00AF38FF">
        <w:t xml:space="preserve"> Lake </w:t>
      </w:r>
      <w:proofErr w:type="spellStart"/>
      <w:r w:rsidR="00AF38FF">
        <w:t>Steinsfjorden</w:t>
      </w:r>
      <w:proofErr w:type="spellEnd"/>
      <w:r w:rsidR="00AF38FF">
        <w:t xml:space="preserve"> in Norway, eDNA concentration varied seasonally within the lake, and as a function of distance in the outlet stream </w:t>
      </w:r>
      <w:proofErr w:type="spellStart"/>
      <w:r w:rsidR="00AF38FF">
        <w:t>Tveia</w:t>
      </w:r>
      <w:proofErr w:type="spellEnd"/>
      <w:r w:rsidR="00AF38FF">
        <w:t xml:space="preserve"> (</w:t>
      </w:r>
      <w:r w:rsidR="00102403">
        <w:t xml:space="preserve">Angles </w:t>
      </w:r>
      <w:proofErr w:type="spellStart"/>
      <w:r w:rsidR="00AF38FF">
        <w:t>d’Auriac</w:t>
      </w:r>
      <w:proofErr w:type="spellEnd"/>
      <w:r w:rsidR="00AF38FF">
        <w:t xml:space="preserve"> et al 2019). </w:t>
      </w:r>
      <w:r w:rsidR="00226489">
        <w:t xml:space="preserve">In some plant species, eDNA has been used consistently for detection; </w:t>
      </w:r>
      <w:r w:rsidR="009330BC">
        <w:rPr>
          <w:i/>
        </w:rPr>
        <w:t xml:space="preserve">Hydrilla </w:t>
      </w:r>
      <w:proofErr w:type="spellStart"/>
      <w:r w:rsidR="009330BC">
        <w:rPr>
          <w:i/>
        </w:rPr>
        <w:t>verticillat</w:t>
      </w:r>
      <w:r w:rsidR="00D90EF1">
        <w:rPr>
          <w:i/>
        </w:rPr>
        <w:t>a</w:t>
      </w:r>
      <w:proofErr w:type="spellEnd"/>
      <w:r w:rsidR="009330BC">
        <w:t xml:space="preserve"> </w:t>
      </w:r>
      <w:r w:rsidR="00226489">
        <w:t>was</w:t>
      </w:r>
      <w:r w:rsidR="009330BC">
        <w:t xml:space="preserve"> detected using eDNA in ponds where it had been previously detected using visual observations</w:t>
      </w:r>
      <w:r w:rsidR="008C2749">
        <w:t xml:space="preserve"> </w:t>
      </w:r>
      <w:r w:rsidR="009330BC">
        <w:t>(</w:t>
      </w:r>
      <w:proofErr w:type="spellStart"/>
      <w:r w:rsidR="009330BC">
        <w:t>Matsuhashi</w:t>
      </w:r>
      <w:proofErr w:type="spellEnd"/>
      <w:r w:rsidR="009330BC">
        <w:t xml:space="preserve"> et al. 2016</w:t>
      </w:r>
      <w:r w:rsidR="00D90EF1">
        <w:t xml:space="preserve">, </w:t>
      </w:r>
      <w:proofErr w:type="spellStart"/>
      <w:r w:rsidR="00D90EF1">
        <w:t>Gantz</w:t>
      </w:r>
      <w:proofErr w:type="spellEnd"/>
      <w:r w:rsidR="00D90EF1">
        <w:t xml:space="preserve"> et al 2018</w:t>
      </w:r>
      <w:r w:rsidR="009330BC">
        <w:t>).</w:t>
      </w:r>
      <w:r>
        <w:t xml:space="preserve"> Similarly, Fujiwara et al. (201</w:t>
      </w:r>
      <w:r w:rsidR="00F95B6C">
        <w:t>6</w:t>
      </w:r>
      <w:r>
        <w:t xml:space="preserve">) found that the eDNA from </w:t>
      </w:r>
      <w:r w:rsidRPr="00671CD9">
        <w:rPr>
          <w:i/>
          <w:iCs/>
        </w:rPr>
        <w:t xml:space="preserve">Egeria </w:t>
      </w:r>
      <w:proofErr w:type="spellStart"/>
      <w:r w:rsidRPr="00671CD9">
        <w:rPr>
          <w:i/>
          <w:iCs/>
        </w:rPr>
        <w:t>densa</w:t>
      </w:r>
      <w:proofErr w:type="spellEnd"/>
      <w:r>
        <w:t xml:space="preserve"> could be detected when the species was observed visually.</w:t>
      </w:r>
    </w:p>
    <w:p w14:paraId="05DC5807" w14:textId="2001D3C8" w:rsidR="009E565F" w:rsidRDefault="009E565F" w:rsidP="0053159A">
      <w:pPr>
        <w:spacing w:after="0" w:line="240" w:lineRule="auto"/>
      </w:pPr>
    </w:p>
    <w:p w14:paraId="17226883" w14:textId="5F421338" w:rsidR="00510E80" w:rsidRPr="006E216E" w:rsidRDefault="00226489" w:rsidP="006E216E">
      <w:pPr>
        <w:autoSpaceDE w:val="0"/>
        <w:autoSpaceDN w:val="0"/>
        <w:adjustRightInd w:val="0"/>
        <w:spacing w:after="0" w:line="240" w:lineRule="auto"/>
        <w:rPr>
          <w:rFonts w:ascii="AdvPTimes" w:hAnsi="AdvPTimes" w:cs="AdvPTimes"/>
          <w:sz w:val="20"/>
          <w:szCs w:val="20"/>
        </w:rPr>
      </w:pPr>
      <w:r>
        <w:t xml:space="preserve">Although </w:t>
      </w:r>
      <w:r w:rsidRPr="7E616DC2">
        <w:rPr>
          <w:i/>
          <w:iCs/>
        </w:rPr>
        <w:t>E</w:t>
      </w:r>
      <w:r w:rsidR="009B0AB4" w:rsidRPr="7E616DC2">
        <w:rPr>
          <w:i/>
          <w:iCs/>
        </w:rPr>
        <w:t>lodea</w:t>
      </w:r>
      <w:r w:rsidR="009B0AB4">
        <w:t xml:space="preserve"> eDNA can be detected consistently from a </w:t>
      </w:r>
      <w:commentRangeStart w:id="14"/>
      <w:r w:rsidR="009B0AB4">
        <w:t xml:space="preserve">dense </w:t>
      </w:r>
      <w:commentRangeEnd w:id="14"/>
      <w:r w:rsidR="00996EBB">
        <w:rPr>
          <w:rStyle w:val="CommentReference"/>
        </w:rPr>
        <w:commentReference w:id="14"/>
      </w:r>
      <w:r w:rsidR="009B0AB4">
        <w:t>population (</w:t>
      </w:r>
      <w:r w:rsidR="00102403">
        <w:t xml:space="preserve">Angles </w:t>
      </w:r>
      <w:proofErr w:type="spellStart"/>
      <w:r w:rsidR="009B0AB4">
        <w:t>d’Auriac</w:t>
      </w:r>
      <w:proofErr w:type="spellEnd"/>
      <w:r w:rsidR="009B0AB4">
        <w:t xml:space="preserve"> et al 2019</w:t>
      </w:r>
      <w:r>
        <w:t>)</w:t>
      </w:r>
      <w:r w:rsidR="009B0AB4">
        <w:t>, w</w:t>
      </w:r>
      <w:r w:rsidR="00671CD9">
        <w:t>e found no information about the efficacy of using eDNA has an early detection method for invasive plant species</w:t>
      </w:r>
      <w:r w:rsidR="009B0AB4">
        <w:t>. A</w:t>
      </w:r>
      <w:r w:rsidR="008C2749">
        <w:t xml:space="preserve"> species would be a good candidate if its eDNA could be detected at a reasonable distance from a low-density infestati</w:t>
      </w:r>
      <w:r w:rsidR="6AD77960">
        <w:t>on</w:t>
      </w:r>
      <w:r w:rsidR="008C2749">
        <w:t xml:space="preserve">. </w:t>
      </w:r>
      <w:proofErr w:type="spellStart"/>
      <w:r w:rsidR="006E216E">
        <w:t>Gantz</w:t>
      </w:r>
      <w:proofErr w:type="spellEnd"/>
      <w:r w:rsidR="006E216E">
        <w:t xml:space="preserve"> et al (2018) found that eDNA from small amounts of </w:t>
      </w:r>
      <w:del w:id="15" w:author="Fox, Jimmy" w:date="2022-12-11T10:43:00Z">
        <w:r w:rsidR="006E216E" w:rsidRPr="7E616DC2" w:rsidDel="007B1F62">
          <w:rPr>
            <w:i/>
            <w:iCs/>
          </w:rPr>
          <w:delText>Eldoea</w:delText>
        </w:r>
      </w:del>
      <w:ins w:id="16" w:author="Fox, Jimmy" w:date="2022-12-11T10:43:00Z">
        <w:r w:rsidR="007B1F62" w:rsidRPr="7E616DC2">
          <w:rPr>
            <w:i/>
            <w:iCs/>
          </w:rPr>
          <w:t>Elodea</w:t>
        </w:r>
      </w:ins>
      <w:r w:rsidR="006E216E" w:rsidRPr="7E616DC2">
        <w:rPr>
          <w:i/>
          <w:iCs/>
        </w:rPr>
        <w:t xml:space="preserve"> </w:t>
      </w:r>
      <w:r w:rsidR="006E216E">
        <w:t xml:space="preserve">(.25-25g) could be detected with certainty in an aquarium </w:t>
      </w:r>
      <w:r w:rsidR="006E216E" w:rsidRPr="7E616DC2">
        <w:t>(length = 50.8 cm, width = 25.4 cm, height = 30.48 cm)</w:t>
      </w:r>
      <w:r w:rsidRPr="7E616DC2">
        <w:t>, yet it’s unclear how these densities could be detected in a natural environment.</w:t>
      </w:r>
      <w:r w:rsidR="006E216E" w:rsidRPr="7E616DC2">
        <w:rPr>
          <w:rFonts w:ascii="AdvPTimes" w:hAnsi="AdvPTimes" w:cs="AdvPTimes"/>
          <w:sz w:val="20"/>
          <w:szCs w:val="20"/>
        </w:rPr>
        <w:t xml:space="preserve"> </w:t>
      </w:r>
      <w:r w:rsidR="009B16A4">
        <w:t>An</w:t>
      </w:r>
      <w:r>
        <w:t xml:space="preserve"> estimate of detection distance is needed from </w:t>
      </w:r>
      <w:r w:rsidR="00510E80">
        <w:t xml:space="preserve">a </w:t>
      </w:r>
      <w:commentRangeStart w:id="17"/>
      <w:r w:rsidR="00AB491C">
        <w:t>low</w:t>
      </w:r>
      <w:commentRangeEnd w:id="17"/>
      <w:r w:rsidR="00996EBB">
        <w:rPr>
          <w:rStyle w:val="CommentReference"/>
        </w:rPr>
        <w:commentReference w:id="17"/>
      </w:r>
      <w:r w:rsidR="00AB491C">
        <w:t>-density</w:t>
      </w:r>
      <w:r w:rsidR="00510E80">
        <w:t xml:space="preserve"> outbreak in a cold-water Alaska lake within one year of introduction of this species to design a sampling plan</w:t>
      </w:r>
      <w:r w:rsidR="009B16A4">
        <w:t xml:space="preserve"> using eDNA as an early detection method</w:t>
      </w:r>
      <w:r w:rsidR="00D01628">
        <w:t>.</w:t>
      </w:r>
    </w:p>
    <w:p w14:paraId="3C56538D" w14:textId="77777777" w:rsidR="008C2749" w:rsidRDefault="008C2749" w:rsidP="008C2749">
      <w:pPr>
        <w:spacing w:after="0" w:line="240" w:lineRule="auto"/>
      </w:pPr>
    </w:p>
    <w:p w14:paraId="2356CB70" w14:textId="343C4A8E" w:rsidR="00197326" w:rsidRPr="008C2749" w:rsidRDefault="005B564E" w:rsidP="00197326">
      <w:r>
        <w:t xml:space="preserve">We had </w:t>
      </w:r>
      <w:r w:rsidR="00510E80">
        <w:t xml:space="preserve">3 </w:t>
      </w:r>
      <w:r>
        <w:t xml:space="preserve">objectives in this investigation: 1.) Develop qPCR assays for </w:t>
      </w:r>
      <w:r w:rsidRPr="7E616DC2">
        <w:rPr>
          <w:i/>
          <w:iCs/>
        </w:rPr>
        <w:t>E</w:t>
      </w:r>
      <w:r w:rsidR="00144765" w:rsidRPr="7E616DC2">
        <w:rPr>
          <w:i/>
          <w:iCs/>
        </w:rPr>
        <w:t>.</w:t>
      </w:r>
      <w:r w:rsidRPr="7E616DC2">
        <w:rPr>
          <w:i/>
          <w:iCs/>
        </w:rPr>
        <w:t xml:space="preserve"> canadensis</w:t>
      </w:r>
      <w:r>
        <w:t xml:space="preserve"> and </w:t>
      </w:r>
      <w:r w:rsidR="00144765" w:rsidRPr="7E616DC2">
        <w:rPr>
          <w:i/>
          <w:iCs/>
        </w:rPr>
        <w:t>E.</w:t>
      </w:r>
      <w:r w:rsidR="00144765">
        <w:t xml:space="preserve"> </w:t>
      </w:r>
      <w:proofErr w:type="spellStart"/>
      <w:r w:rsidRPr="7E616DC2">
        <w:rPr>
          <w:i/>
          <w:iCs/>
        </w:rPr>
        <w:t>nuttallii</w:t>
      </w:r>
      <w:proofErr w:type="spellEnd"/>
      <w:r w:rsidRPr="7E616DC2">
        <w:rPr>
          <w:i/>
          <w:iCs/>
        </w:rPr>
        <w:t>,</w:t>
      </w:r>
      <w:r w:rsidR="004E0AD5" w:rsidRPr="7E616DC2">
        <w:rPr>
          <w:i/>
          <w:iCs/>
        </w:rPr>
        <w:t xml:space="preserve"> </w:t>
      </w:r>
      <w:r w:rsidR="004E0AD5">
        <w:t xml:space="preserve">2.) Evaluate </w:t>
      </w:r>
      <w:r w:rsidR="00C16C22">
        <w:t>whether</w:t>
      </w:r>
      <w:r w:rsidR="004E0AD5">
        <w:t xml:space="preserve"> assays and markers</w:t>
      </w:r>
      <w:r w:rsidR="004E0AD5" w:rsidRPr="7E616DC2">
        <w:rPr>
          <w:b/>
          <w:bCs/>
        </w:rPr>
        <w:t xml:space="preserve"> </w:t>
      </w:r>
      <w:r w:rsidR="00C16C22">
        <w:t>could be used to identify species from eDNA that has been extracted from water samples</w:t>
      </w:r>
      <w:r w:rsidR="00F62F2E">
        <w:t xml:space="preserve">, </w:t>
      </w:r>
      <w:r w:rsidR="00226489">
        <w:t>and 3</w:t>
      </w:r>
      <w:r>
        <w:t>.</w:t>
      </w:r>
      <w:r w:rsidR="004E0AD5">
        <w:t>)</w:t>
      </w:r>
      <w:r>
        <w:t xml:space="preserve"> </w:t>
      </w:r>
      <w:r w:rsidR="00187122">
        <w:t xml:space="preserve">Evaluate whether eDNA could be used as an early detection tool </w:t>
      </w:r>
      <w:r w:rsidR="70447AF0">
        <w:t>for</w:t>
      </w:r>
      <w:r w:rsidR="00187122">
        <w:t xml:space="preserve"> a </w:t>
      </w:r>
      <w:ins w:id="18" w:author="Fox, Jimmy" w:date="2022-12-11T11:03:00Z">
        <w:r w:rsidR="006B2185">
          <w:t xml:space="preserve">two, permeable </w:t>
        </w:r>
      </w:ins>
      <w:ins w:id="19" w:author="Fox, Jimmy" w:date="2022-12-11T11:39:00Z">
        <w:r w:rsidR="0094259F">
          <w:t>19</w:t>
        </w:r>
      </w:ins>
      <w:ins w:id="20" w:author="Fox, Jimmy" w:date="2022-12-11T11:03:00Z">
        <w:r w:rsidR="006B2185">
          <w:t>-</w:t>
        </w:r>
      </w:ins>
      <w:ins w:id="21" w:author="Fox, Jimmy" w:date="2022-12-11T11:39:00Z">
        <w:r w:rsidR="0094259F">
          <w:t>liter</w:t>
        </w:r>
      </w:ins>
      <w:ins w:id="22" w:author="Fox, Jimmy" w:date="2022-12-11T11:03:00Z">
        <w:r w:rsidR="006B2185">
          <w:t xml:space="preserve"> containers of </w:t>
        </w:r>
      </w:ins>
      <w:commentRangeStart w:id="23"/>
      <w:del w:id="24" w:author="Fox, Jimmy" w:date="2022-12-11T11:03:00Z">
        <w:r w:rsidR="00187122" w:rsidDel="00AA4F3B">
          <w:delText>smal</w:delText>
        </w:r>
      </w:del>
      <w:r w:rsidR="00187122">
        <w:t xml:space="preserve">l </w:t>
      </w:r>
      <w:r w:rsidR="00187122" w:rsidRPr="7E616DC2">
        <w:rPr>
          <w:i/>
          <w:iCs/>
        </w:rPr>
        <w:t xml:space="preserve">Elodea </w:t>
      </w:r>
      <w:del w:id="25" w:author="Fox, Jimmy" w:date="2022-12-11T11:03:00Z">
        <w:r w:rsidR="00187122" w:rsidDel="00AA4F3B">
          <w:delText>introduction</w:delText>
        </w:r>
        <w:commentRangeEnd w:id="23"/>
        <w:r w:rsidR="00B066CC" w:rsidDel="00AA4F3B">
          <w:rPr>
            <w:rStyle w:val="CommentReference"/>
          </w:rPr>
          <w:commentReference w:id="23"/>
        </w:r>
      </w:del>
      <w:ins w:id="26" w:author="Fox, Jimmy" w:date="2022-12-11T11:03:00Z">
        <w:r w:rsidR="00AA4F3B">
          <w:t>in a 5.6</w:t>
        </w:r>
      </w:ins>
      <w:ins w:id="27" w:author="Fox, Jimmy" w:date="2022-12-11T11:08:00Z">
        <w:r w:rsidR="00D31C6C">
          <w:t>-</w:t>
        </w:r>
      </w:ins>
      <w:ins w:id="28" w:author="Fox, Jimmy" w:date="2022-12-11T11:03:00Z">
        <w:r w:rsidR="00AA4F3B">
          <w:t>hectare</w:t>
        </w:r>
      </w:ins>
      <w:ins w:id="29" w:author="Fox, Jimmy" w:date="2022-12-11T11:04:00Z">
        <w:r w:rsidR="00F34290">
          <w:t xml:space="preserve"> water body</w:t>
        </w:r>
      </w:ins>
      <w:r w:rsidR="00187122">
        <w:t xml:space="preserve">. </w:t>
      </w:r>
      <w:r w:rsidR="00AE7F4B">
        <w:t xml:space="preserve">Our statistical objective was </w:t>
      </w:r>
      <w:r w:rsidR="008C2749">
        <w:t xml:space="preserve">to </w:t>
      </w:r>
      <w:r w:rsidR="00AE7F4B">
        <w:t xml:space="preserve">determine the distance </w:t>
      </w:r>
      <w:r w:rsidR="00AE7F4B" w:rsidRPr="7E616DC2">
        <w:rPr>
          <w:i/>
          <w:iCs/>
        </w:rPr>
        <w:t>Elodea</w:t>
      </w:r>
      <w:r w:rsidR="00AE7F4B">
        <w:t xml:space="preserve"> eDNA could be detected from </w:t>
      </w:r>
      <w:ins w:id="30" w:author="Fox, Jimmy" w:date="2022-12-11T11:01:00Z">
        <w:r w:rsidR="00995BD4">
          <w:t xml:space="preserve">two, </w:t>
        </w:r>
      </w:ins>
      <w:ins w:id="31" w:author="Fox, Jimmy" w:date="2022-12-11T11:02:00Z">
        <w:r w:rsidR="00077B2A">
          <w:t xml:space="preserve">permeable </w:t>
        </w:r>
      </w:ins>
      <w:ins w:id="32" w:author="Fox, Jimmy" w:date="2022-12-11T11:39:00Z">
        <w:r w:rsidR="0094259F">
          <w:t>19</w:t>
        </w:r>
      </w:ins>
      <w:ins w:id="33" w:author="Fox, Jimmy" w:date="2022-12-11T11:01:00Z">
        <w:r w:rsidR="00995BD4">
          <w:t>-</w:t>
        </w:r>
      </w:ins>
      <w:ins w:id="34" w:author="Fox, Jimmy" w:date="2022-12-11T11:39:00Z">
        <w:r w:rsidR="0094259F">
          <w:t>liter</w:t>
        </w:r>
      </w:ins>
      <w:ins w:id="35" w:author="Fox, Jimmy" w:date="2022-12-11T11:01:00Z">
        <w:r w:rsidR="00077B2A">
          <w:t xml:space="preserve"> </w:t>
        </w:r>
      </w:ins>
      <w:ins w:id="36" w:author="Fox, Jimmy" w:date="2022-12-11T11:02:00Z">
        <w:r w:rsidR="00077B2A">
          <w:t xml:space="preserve">containers of </w:t>
        </w:r>
      </w:ins>
      <w:del w:id="37" w:author="Fox, Jimmy" w:date="2022-12-11T11:02:00Z">
        <w:r w:rsidR="00AE7F4B" w:rsidDel="00077B2A">
          <w:delText>the introduced</w:delText>
        </w:r>
      </w:del>
      <w:r w:rsidR="00AE7F4B">
        <w:t xml:space="preserve"> Elodea plants </w:t>
      </w:r>
      <w:ins w:id="38" w:author="Fox, Jimmy" w:date="2022-12-11T11:04:00Z">
        <w:r w:rsidR="00952F25">
          <w:t>in a 5.6</w:t>
        </w:r>
      </w:ins>
      <w:ins w:id="39" w:author="Fox, Jimmy" w:date="2022-12-11T11:08:00Z">
        <w:r w:rsidR="00D31C6C">
          <w:t>-</w:t>
        </w:r>
      </w:ins>
      <w:ins w:id="40" w:author="Fox, Jimmy" w:date="2022-12-11T11:04:00Z">
        <w:r w:rsidR="00952F25">
          <w:t>hectare water body</w:t>
        </w:r>
        <w:r w:rsidR="00952F25">
          <w:t xml:space="preserve"> </w:t>
        </w:r>
      </w:ins>
      <w:r w:rsidR="00AE7F4B">
        <w:t>with a minimum of 80% probability of site occupancy (</w:t>
      </w:r>
      <w:proofErr w:type="gramStart"/>
      <w:r w:rsidR="00AE7F4B">
        <w:t>whether or not</w:t>
      </w:r>
      <w:proofErr w:type="gramEnd"/>
      <w:r w:rsidR="00AE7F4B">
        <w:t xml:space="preserve"> the eDNA occupies a sample unit) and 95% confidence.  </w:t>
      </w:r>
    </w:p>
    <w:p w14:paraId="7AD72CB4" w14:textId="2BDAE1BD" w:rsidR="00783E98" w:rsidRDefault="00783E98"/>
    <w:p w14:paraId="0712DC51" w14:textId="34DB007B" w:rsidR="00783E98" w:rsidRDefault="785FF64C" w:rsidP="7E616DC2">
      <w:pPr>
        <w:rPr>
          <w:b/>
          <w:bCs/>
        </w:rPr>
      </w:pPr>
      <w:r w:rsidRPr="7E616DC2">
        <w:rPr>
          <w:b/>
          <w:bCs/>
        </w:rPr>
        <w:t xml:space="preserve">2 </w:t>
      </w:r>
      <w:r w:rsidR="4DBE903E" w:rsidRPr="7E616DC2">
        <w:rPr>
          <w:b/>
          <w:bCs/>
        </w:rPr>
        <w:t xml:space="preserve">MATERIALS AND </w:t>
      </w:r>
      <w:r w:rsidR="00783E98" w:rsidRPr="7E616DC2">
        <w:rPr>
          <w:b/>
          <w:bCs/>
        </w:rPr>
        <w:t>METHODS</w:t>
      </w:r>
    </w:p>
    <w:p w14:paraId="457574E0" w14:textId="21612CBD" w:rsidR="00443B6D" w:rsidRPr="00443B6D" w:rsidRDefault="5F9BBBBA" w:rsidP="7E616DC2">
      <w:pPr>
        <w:spacing w:after="0" w:line="240" w:lineRule="auto"/>
        <w:rPr>
          <w:i/>
          <w:iCs/>
        </w:rPr>
      </w:pPr>
      <w:r w:rsidRPr="7E616DC2">
        <w:rPr>
          <w:i/>
          <w:iCs/>
        </w:rPr>
        <w:t xml:space="preserve">2.1 </w:t>
      </w:r>
      <w:r w:rsidR="00443B6D" w:rsidRPr="7E616DC2">
        <w:rPr>
          <w:i/>
          <w:iCs/>
        </w:rPr>
        <w:t>Assay Development and Testing</w:t>
      </w:r>
    </w:p>
    <w:p w14:paraId="690661D6" w14:textId="1F2BE41D" w:rsidR="7E616DC2" w:rsidRDefault="7E616DC2" w:rsidP="7E616DC2">
      <w:pPr>
        <w:spacing w:after="0" w:line="240" w:lineRule="auto"/>
        <w:rPr>
          <w:i/>
          <w:iCs/>
        </w:rPr>
      </w:pPr>
    </w:p>
    <w:p w14:paraId="363299FF" w14:textId="1E8D4BBC" w:rsidR="005B564E" w:rsidRDefault="00245F22" w:rsidP="5F242126">
      <w:pPr>
        <w:pStyle w:val="Default"/>
        <w:rPr>
          <w:rFonts w:asciiTheme="minorHAnsi" w:hAnsiTheme="minorHAnsi" w:cstheme="minorBidi"/>
          <w:sz w:val="22"/>
          <w:szCs w:val="22"/>
        </w:rPr>
      </w:pPr>
      <w:r w:rsidRPr="7E616DC2">
        <w:rPr>
          <w:rFonts w:asciiTheme="minorHAnsi" w:hAnsiTheme="minorHAnsi" w:cstheme="minorBidi"/>
          <w:sz w:val="22"/>
          <w:szCs w:val="22"/>
        </w:rPr>
        <w:t>A</w:t>
      </w:r>
      <w:r w:rsidR="005B564E" w:rsidRPr="7E616DC2">
        <w:rPr>
          <w:rFonts w:asciiTheme="minorHAnsi" w:hAnsiTheme="minorHAnsi" w:cstheme="minorBidi"/>
          <w:sz w:val="22"/>
          <w:szCs w:val="22"/>
        </w:rPr>
        <w:t xml:space="preserve"> suite of four qPCR assays for </w:t>
      </w:r>
      <w:r w:rsidR="005B564E" w:rsidRPr="7E616DC2">
        <w:rPr>
          <w:rFonts w:asciiTheme="minorHAnsi" w:hAnsiTheme="minorHAnsi" w:cstheme="minorBidi"/>
          <w:i/>
          <w:iCs/>
          <w:sz w:val="22"/>
          <w:szCs w:val="22"/>
        </w:rPr>
        <w:t xml:space="preserve">Elodea </w:t>
      </w:r>
      <w:r w:rsidR="005B564E" w:rsidRPr="7E616DC2">
        <w:rPr>
          <w:rFonts w:asciiTheme="minorHAnsi" w:hAnsiTheme="minorHAnsi" w:cstheme="minorBidi"/>
          <w:sz w:val="22"/>
          <w:szCs w:val="22"/>
        </w:rPr>
        <w:t xml:space="preserve">eDNA were </w:t>
      </w:r>
      <w:r w:rsidR="00814E73" w:rsidRPr="7E616DC2">
        <w:rPr>
          <w:rFonts w:asciiTheme="minorHAnsi" w:hAnsiTheme="minorHAnsi" w:cstheme="minorBidi"/>
          <w:sz w:val="22"/>
          <w:szCs w:val="22"/>
        </w:rPr>
        <w:t>designed</w:t>
      </w:r>
      <w:r w:rsidR="00673C8F" w:rsidRPr="7E616DC2">
        <w:rPr>
          <w:rFonts w:asciiTheme="minorHAnsi" w:hAnsiTheme="minorHAnsi" w:cstheme="minorBidi"/>
          <w:sz w:val="22"/>
          <w:szCs w:val="22"/>
        </w:rPr>
        <w:t xml:space="preserve"> by the </w:t>
      </w:r>
      <w:r w:rsidR="00684699" w:rsidRPr="7E616DC2">
        <w:rPr>
          <w:rFonts w:asciiTheme="minorHAnsi" w:hAnsiTheme="minorHAnsi" w:cstheme="minorBidi"/>
          <w:sz w:val="22"/>
          <w:szCs w:val="22"/>
        </w:rPr>
        <w:t>US Army Engineer Research and Development Center (ERDC, Vicksburg</w:t>
      </w:r>
      <w:r w:rsidR="005D5ED7" w:rsidRPr="7E616DC2">
        <w:rPr>
          <w:rFonts w:asciiTheme="minorHAnsi" w:hAnsiTheme="minorHAnsi" w:cstheme="minorBidi"/>
          <w:sz w:val="22"/>
          <w:szCs w:val="22"/>
        </w:rPr>
        <w:t>, MS)</w:t>
      </w:r>
      <w:r w:rsidR="005B564E" w:rsidRPr="7E616DC2">
        <w:rPr>
          <w:rFonts w:asciiTheme="minorHAnsi" w:hAnsiTheme="minorHAnsi" w:cstheme="minorBidi"/>
          <w:sz w:val="22"/>
          <w:szCs w:val="22"/>
        </w:rPr>
        <w:t xml:space="preserve">. These four qPCR assays include two </w:t>
      </w:r>
      <w:r w:rsidR="005B564E" w:rsidRPr="7E616DC2">
        <w:rPr>
          <w:rFonts w:asciiTheme="minorHAnsi" w:hAnsiTheme="minorHAnsi" w:cstheme="minorBidi"/>
          <w:i/>
          <w:iCs/>
          <w:sz w:val="22"/>
          <w:szCs w:val="22"/>
        </w:rPr>
        <w:t>Elodea</w:t>
      </w:r>
      <w:r w:rsidR="005B564E" w:rsidRPr="7E616DC2">
        <w:rPr>
          <w:rFonts w:asciiTheme="minorHAnsi" w:hAnsiTheme="minorHAnsi" w:cstheme="minorBidi"/>
          <w:sz w:val="22"/>
          <w:szCs w:val="22"/>
        </w:rPr>
        <w:t xml:space="preserve"> genera markers</w:t>
      </w:r>
      <w:r w:rsidR="00C81356" w:rsidRPr="7E616DC2">
        <w:rPr>
          <w:rFonts w:asciiTheme="minorHAnsi" w:hAnsiTheme="minorHAnsi" w:cstheme="minorBidi"/>
          <w:sz w:val="22"/>
          <w:szCs w:val="22"/>
        </w:rPr>
        <w:t xml:space="preserve"> (</w:t>
      </w:r>
      <w:r w:rsidR="00CE374A" w:rsidRPr="7E616DC2">
        <w:rPr>
          <w:rFonts w:asciiTheme="minorHAnsi" w:hAnsiTheme="minorHAnsi" w:cstheme="minorBidi"/>
          <w:sz w:val="22"/>
          <w:szCs w:val="22"/>
        </w:rPr>
        <w:t>to</w:t>
      </w:r>
      <w:r w:rsidR="00A2610E" w:rsidRPr="7E616DC2">
        <w:rPr>
          <w:rFonts w:asciiTheme="minorHAnsi" w:hAnsiTheme="minorHAnsi" w:cstheme="minorBidi"/>
          <w:sz w:val="22"/>
          <w:szCs w:val="22"/>
        </w:rPr>
        <w:t xml:space="preserve"> </w:t>
      </w:r>
      <w:r w:rsidR="003162F9" w:rsidRPr="7E616DC2">
        <w:rPr>
          <w:rFonts w:asciiTheme="minorHAnsi" w:hAnsiTheme="minorHAnsi" w:cstheme="minorBidi"/>
          <w:sz w:val="22"/>
          <w:szCs w:val="22"/>
        </w:rPr>
        <w:t xml:space="preserve">identify </w:t>
      </w:r>
      <w:r w:rsidR="003162F9" w:rsidRPr="7E616DC2">
        <w:rPr>
          <w:rFonts w:asciiTheme="minorHAnsi" w:hAnsiTheme="minorHAnsi" w:cstheme="minorBidi"/>
          <w:i/>
          <w:iCs/>
          <w:sz w:val="22"/>
          <w:szCs w:val="22"/>
        </w:rPr>
        <w:t>Elodea</w:t>
      </w:r>
      <w:r w:rsidR="003162F9" w:rsidRPr="7E616DC2">
        <w:rPr>
          <w:rFonts w:asciiTheme="minorHAnsi" w:hAnsiTheme="minorHAnsi" w:cstheme="minorBidi"/>
          <w:sz w:val="22"/>
          <w:szCs w:val="22"/>
        </w:rPr>
        <w:t xml:space="preserve"> regardless of lineage</w:t>
      </w:r>
      <w:r w:rsidR="00BC1445" w:rsidRPr="7E616DC2">
        <w:rPr>
          <w:rFonts w:asciiTheme="minorHAnsi" w:hAnsiTheme="minorHAnsi" w:cstheme="minorBidi"/>
          <w:sz w:val="22"/>
          <w:szCs w:val="22"/>
        </w:rPr>
        <w:t>/</w:t>
      </w:r>
      <w:r w:rsidR="003162F9" w:rsidRPr="7E616DC2">
        <w:rPr>
          <w:rFonts w:asciiTheme="minorHAnsi" w:hAnsiTheme="minorHAnsi" w:cstheme="minorBidi"/>
          <w:sz w:val="22"/>
          <w:szCs w:val="22"/>
        </w:rPr>
        <w:t>hybridization</w:t>
      </w:r>
      <w:r w:rsidR="00D85F63" w:rsidRPr="7E616DC2">
        <w:rPr>
          <w:rFonts w:asciiTheme="minorHAnsi" w:hAnsiTheme="minorHAnsi" w:cstheme="minorBidi"/>
          <w:sz w:val="22"/>
          <w:szCs w:val="22"/>
        </w:rPr>
        <w:t xml:space="preserve"> status</w:t>
      </w:r>
      <w:r w:rsidR="00A2610E" w:rsidRPr="7E616DC2">
        <w:rPr>
          <w:rFonts w:asciiTheme="minorHAnsi" w:hAnsiTheme="minorHAnsi" w:cstheme="minorBidi"/>
          <w:sz w:val="22"/>
          <w:szCs w:val="22"/>
        </w:rPr>
        <w:t>)</w:t>
      </w:r>
      <w:r w:rsidR="005B564E" w:rsidRPr="7E616DC2">
        <w:rPr>
          <w:rFonts w:asciiTheme="minorHAnsi" w:hAnsiTheme="minorHAnsi" w:cstheme="minorBidi"/>
          <w:sz w:val="22"/>
          <w:szCs w:val="22"/>
        </w:rPr>
        <w:t xml:space="preserve"> a marker for </w:t>
      </w:r>
      <w:r w:rsidR="00223D81" w:rsidRPr="7E616DC2">
        <w:rPr>
          <w:rFonts w:asciiTheme="minorHAnsi" w:hAnsiTheme="minorHAnsi" w:cstheme="minorBidi"/>
          <w:i/>
          <w:iCs/>
          <w:sz w:val="22"/>
          <w:szCs w:val="22"/>
        </w:rPr>
        <w:t xml:space="preserve">E. </w:t>
      </w:r>
      <w:r w:rsidR="005B564E" w:rsidRPr="7E616DC2">
        <w:rPr>
          <w:rFonts w:asciiTheme="minorHAnsi" w:hAnsiTheme="minorHAnsi" w:cstheme="minorBidi"/>
          <w:i/>
          <w:iCs/>
          <w:sz w:val="22"/>
          <w:szCs w:val="22"/>
        </w:rPr>
        <w:t>canadensis</w:t>
      </w:r>
      <w:r w:rsidR="005B564E" w:rsidRPr="7E616DC2">
        <w:rPr>
          <w:rFonts w:asciiTheme="minorHAnsi" w:hAnsiTheme="minorHAnsi" w:cstheme="minorBidi"/>
          <w:sz w:val="22"/>
          <w:szCs w:val="22"/>
        </w:rPr>
        <w:t xml:space="preserve"> and a marker for </w:t>
      </w:r>
      <w:r w:rsidR="00223D81" w:rsidRPr="7E616DC2">
        <w:rPr>
          <w:rFonts w:asciiTheme="minorHAnsi" w:hAnsiTheme="minorHAnsi" w:cstheme="minorBidi"/>
          <w:i/>
          <w:iCs/>
          <w:sz w:val="22"/>
          <w:szCs w:val="22"/>
        </w:rPr>
        <w:t>E.</w:t>
      </w:r>
      <w:r w:rsidR="00223D81" w:rsidRPr="7E616DC2">
        <w:rPr>
          <w:rFonts w:asciiTheme="minorHAnsi" w:hAnsiTheme="minorHAnsi" w:cstheme="minorBidi"/>
          <w:sz w:val="22"/>
          <w:szCs w:val="22"/>
        </w:rPr>
        <w:t xml:space="preserve"> </w:t>
      </w:r>
      <w:proofErr w:type="spellStart"/>
      <w:r w:rsidR="005B564E" w:rsidRPr="7E616DC2">
        <w:rPr>
          <w:rFonts w:asciiTheme="minorHAnsi" w:hAnsiTheme="minorHAnsi" w:cstheme="minorBidi"/>
          <w:i/>
          <w:iCs/>
          <w:sz w:val="22"/>
          <w:szCs w:val="22"/>
        </w:rPr>
        <w:t>nuttallii</w:t>
      </w:r>
      <w:proofErr w:type="spellEnd"/>
      <w:r w:rsidR="005B564E" w:rsidRPr="7E616DC2">
        <w:rPr>
          <w:rFonts w:asciiTheme="minorHAnsi" w:hAnsiTheme="minorHAnsi" w:cstheme="minorBidi"/>
          <w:sz w:val="22"/>
          <w:szCs w:val="22"/>
        </w:rPr>
        <w:t>.</w:t>
      </w:r>
      <w:r w:rsidR="00C73E16" w:rsidRPr="7E616DC2">
        <w:rPr>
          <w:rFonts w:asciiTheme="minorHAnsi" w:hAnsiTheme="minorHAnsi" w:cstheme="minorBidi"/>
          <w:sz w:val="22"/>
          <w:szCs w:val="22"/>
        </w:rPr>
        <w:t xml:space="preserve"> New infestations in Alaska </w:t>
      </w:r>
      <w:r w:rsidR="00CD2CA7" w:rsidRPr="7E616DC2">
        <w:rPr>
          <w:rFonts w:asciiTheme="minorHAnsi" w:hAnsiTheme="minorHAnsi" w:cstheme="minorBidi"/>
          <w:sz w:val="22"/>
          <w:szCs w:val="22"/>
        </w:rPr>
        <w:t>are morphologically challenging to distinguish</w:t>
      </w:r>
      <w:r w:rsidR="00950B6B" w:rsidRPr="7E616DC2">
        <w:rPr>
          <w:rFonts w:asciiTheme="minorHAnsi" w:hAnsiTheme="minorHAnsi" w:cstheme="minorBidi"/>
          <w:sz w:val="22"/>
          <w:szCs w:val="22"/>
        </w:rPr>
        <w:t xml:space="preserve"> </w:t>
      </w:r>
      <w:r w:rsidR="002B0991" w:rsidRPr="7E616DC2">
        <w:rPr>
          <w:rFonts w:asciiTheme="minorHAnsi" w:hAnsiTheme="minorHAnsi" w:cstheme="minorBidi"/>
          <w:sz w:val="22"/>
          <w:szCs w:val="22"/>
        </w:rPr>
        <w:t>interspecifically</w:t>
      </w:r>
      <w:r w:rsidR="003B2D73" w:rsidRPr="7E616DC2">
        <w:rPr>
          <w:rFonts w:asciiTheme="minorHAnsi" w:hAnsiTheme="minorHAnsi" w:cstheme="minorBidi"/>
          <w:sz w:val="22"/>
          <w:szCs w:val="22"/>
        </w:rPr>
        <w:t xml:space="preserve">, therefore </w:t>
      </w:r>
      <w:r w:rsidR="007C3FF9" w:rsidRPr="7E616DC2">
        <w:rPr>
          <w:rFonts w:asciiTheme="minorHAnsi" w:hAnsiTheme="minorHAnsi" w:cstheme="minorBidi"/>
          <w:sz w:val="22"/>
          <w:szCs w:val="22"/>
        </w:rPr>
        <w:t>developing</w:t>
      </w:r>
      <w:r w:rsidR="00A675F2" w:rsidRPr="7E616DC2">
        <w:rPr>
          <w:rFonts w:asciiTheme="minorHAnsi" w:hAnsiTheme="minorHAnsi" w:cstheme="minorBidi"/>
          <w:sz w:val="22"/>
          <w:szCs w:val="22"/>
        </w:rPr>
        <w:t xml:space="preserve"> both </w:t>
      </w:r>
      <w:r w:rsidR="00AD7FBF" w:rsidRPr="7E616DC2">
        <w:rPr>
          <w:rFonts w:asciiTheme="minorHAnsi" w:hAnsiTheme="minorHAnsi" w:cstheme="minorBidi"/>
          <w:sz w:val="22"/>
          <w:szCs w:val="22"/>
        </w:rPr>
        <w:t>genus-selective and species</w:t>
      </w:r>
      <w:r w:rsidR="00E565CA" w:rsidRPr="7E616DC2">
        <w:rPr>
          <w:rFonts w:asciiTheme="minorHAnsi" w:hAnsiTheme="minorHAnsi" w:cstheme="minorBidi"/>
          <w:sz w:val="22"/>
          <w:szCs w:val="22"/>
        </w:rPr>
        <w:t>-</w:t>
      </w:r>
      <w:r w:rsidR="00AD7FBF" w:rsidRPr="7E616DC2">
        <w:rPr>
          <w:rFonts w:asciiTheme="minorHAnsi" w:hAnsiTheme="minorHAnsi" w:cstheme="minorBidi"/>
          <w:sz w:val="22"/>
          <w:szCs w:val="22"/>
        </w:rPr>
        <w:t>selective markers allow</w:t>
      </w:r>
      <w:r w:rsidR="001A4B92" w:rsidRPr="7E616DC2">
        <w:rPr>
          <w:rFonts w:asciiTheme="minorHAnsi" w:hAnsiTheme="minorHAnsi" w:cstheme="minorBidi"/>
          <w:sz w:val="22"/>
          <w:szCs w:val="22"/>
        </w:rPr>
        <w:t>s</w:t>
      </w:r>
      <w:r w:rsidR="00AD7FBF" w:rsidRPr="7E616DC2">
        <w:rPr>
          <w:rFonts w:asciiTheme="minorHAnsi" w:hAnsiTheme="minorHAnsi" w:cstheme="minorBidi"/>
          <w:sz w:val="22"/>
          <w:szCs w:val="22"/>
        </w:rPr>
        <w:t xml:space="preserve"> f</w:t>
      </w:r>
      <w:r w:rsidR="00DE167C" w:rsidRPr="7E616DC2">
        <w:rPr>
          <w:rFonts w:asciiTheme="minorHAnsi" w:hAnsiTheme="minorHAnsi" w:cstheme="minorBidi"/>
          <w:sz w:val="22"/>
          <w:szCs w:val="22"/>
        </w:rPr>
        <w:t>or a robust</w:t>
      </w:r>
      <w:r w:rsidR="00E565CA" w:rsidRPr="7E616DC2">
        <w:rPr>
          <w:rFonts w:asciiTheme="minorHAnsi" w:hAnsiTheme="minorHAnsi" w:cstheme="minorBidi"/>
          <w:sz w:val="22"/>
          <w:szCs w:val="22"/>
        </w:rPr>
        <w:t xml:space="preserve"> approach to identify</w:t>
      </w:r>
      <w:r w:rsidR="00AF536A" w:rsidRPr="7E616DC2">
        <w:rPr>
          <w:rFonts w:asciiTheme="minorHAnsi" w:hAnsiTheme="minorHAnsi" w:cstheme="minorBidi"/>
          <w:sz w:val="22"/>
          <w:szCs w:val="22"/>
        </w:rPr>
        <w:t xml:space="preserve"> </w:t>
      </w:r>
      <w:r w:rsidR="00CD2064" w:rsidRPr="7E616DC2">
        <w:rPr>
          <w:rFonts w:asciiTheme="minorHAnsi" w:hAnsiTheme="minorHAnsi" w:cstheme="minorBidi"/>
          <w:i/>
          <w:iCs/>
          <w:sz w:val="22"/>
          <w:szCs w:val="22"/>
        </w:rPr>
        <w:t>Elodea</w:t>
      </w:r>
      <w:r w:rsidR="00CD2064" w:rsidRPr="7E616DC2">
        <w:rPr>
          <w:rFonts w:asciiTheme="minorHAnsi" w:hAnsiTheme="minorHAnsi" w:cstheme="minorBidi"/>
          <w:sz w:val="22"/>
          <w:szCs w:val="22"/>
        </w:rPr>
        <w:t xml:space="preserve"> and understand how it </w:t>
      </w:r>
      <w:r w:rsidR="00F60D62" w:rsidRPr="7E616DC2">
        <w:rPr>
          <w:rFonts w:asciiTheme="minorHAnsi" w:hAnsiTheme="minorHAnsi" w:cstheme="minorBidi"/>
          <w:sz w:val="22"/>
          <w:szCs w:val="22"/>
        </w:rPr>
        <w:t xml:space="preserve">may be </w:t>
      </w:r>
      <w:r w:rsidR="00CD2064" w:rsidRPr="7E616DC2">
        <w:rPr>
          <w:rFonts w:asciiTheme="minorHAnsi" w:hAnsiTheme="minorHAnsi" w:cstheme="minorBidi"/>
          <w:sz w:val="22"/>
          <w:szCs w:val="22"/>
        </w:rPr>
        <w:t>spreading. Whole</w:t>
      </w:r>
      <w:r w:rsidR="00EC212A" w:rsidRPr="7E616DC2">
        <w:rPr>
          <w:rFonts w:asciiTheme="minorHAnsi" w:hAnsiTheme="minorHAnsi" w:cstheme="minorBidi"/>
          <w:sz w:val="22"/>
          <w:szCs w:val="22"/>
        </w:rPr>
        <w:t xml:space="preserve"> chloroplast DNA (</w:t>
      </w:r>
      <w:proofErr w:type="spellStart"/>
      <w:r w:rsidR="00EC212A" w:rsidRPr="7E616DC2">
        <w:rPr>
          <w:rFonts w:asciiTheme="minorHAnsi" w:hAnsiTheme="minorHAnsi" w:cstheme="minorBidi"/>
          <w:sz w:val="22"/>
          <w:szCs w:val="22"/>
        </w:rPr>
        <w:t>cpDNA</w:t>
      </w:r>
      <w:proofErr w:type="spellEnd"/>
      <w:r w:rsidR="00EC212A" w:rsidRPr="7E616DC2">
        <w:rPr>
          <w:rFonts w:asciiTheme="minorHAnsi" w:hAnsiTheme="minorHAnsi" w:cstheme="minorBidi"/>
          <w:sz w:val="22"/>
          <w:szCs w:val="22"/>
        </w:rPr>
        <w:t>) sequencing was conducted using</w:t>
      </w:r>
      <w:r w:rsidR="00D95B3B" w:rsidRPr="7E616DC2">
        <w:rPr>
          <w:rFonts w:asciiTheme="minorHAnsi" w:hAnsiTheme="minorHAnsi" w:cstheme="minorBidi"/>
          <w:sz w:val="22"/>
          <w:szCs w:val="22"/>
        </w:rPr>
        <w:t xml:space="preserve"> </w:t>
      </w:r>
      <w:r w:rsidR="00167B5B" w:rsidRPr="7E616DC2">
        <w:rPr>
          <w:rFonts w:asciiTheme="minorHAnsi" w:hAnsiTheme="minorHAnsi" w:cstheme="minorBidi"/>
          <w:sz w:val="22"/>
          <w:szCs w:val="22"/>
        </w:rPr>
        <w:t>keyed out voucher specimens</w:t>
      </w:r>
      <w:r w:rsidR="00EC212A" w:rsidRPr="7E616DC2">
        <w:rPr>
          <w:rFonts w:asciiTheme="minorHAnsi" w:hAnsiTheme="minorHAnsi" w:cstheme="minorBidi"/>
          <w:sz w:val="22"/>
          <w:szCs w:val="22"/>
        </w:rPr>
        <w:t xml:space="preserve"> </w:t>
      </w:r>
      <w:r w:rsidR="00D159CD" w:rsidRPr="7E616DC2">
        <w:rPr>
          <w:rFonts w:asciiTheme="minorHAnsi" w:hAnsiTheme="minorHAnsi" w:cstheme="minorBidi"/>
          <w:sz w:val="22"/>
          <w:szCs w:val="22"/>
        </w:rPr>
        <w:t xml:space="preserve">from </w:t>
      </w:r>
      <w:r w:rsidR="00B83E7A" w:rsidRPr="7E616DC2">
        <w:rPr>
          <w:rFonts w:asciiTheme="minorHAnsi" w:hAnsiTheme="minorHAnsi" w:cstheme="minorBidi"/>
          <w:sz w:val="22"/>
          <w:szCs w:val="22"/>
        </w:rPr>
        <w:t>all</w:t>
      </w:r>
      <w:r w:rsidR="00D159CD" w:rsidRPr="7E616DC2">
        <w:rPr>
          <w:rFonts w:asciiTheme="minorHAnsi" w:hAnsiTheme="minorHAnsi" w:cstheme="minorBidi"/>
          <w:sz w:val="22"/>
          <w:szCs w:val="22"/>
        </w:rPr>
        <w:t xml:space="preserve"> </w:t>
      </w:r>
      <w:r w:rsidR="00D159CD" w:rsidRPr="7E616DC2">
        <w:rPr>
          <w:rFonts w:asciiTheme="minorHAnsi" w:hAnsiTheme="minorHAnsi" w:cstheme="minorBidi"/>
          <w:i/>
          <w:iCs/>
          <w:sz w:val="22"/>
          <w:szCs w:val="22"/>
        </w:rPr>
        <w:t>Elodea</w:t>
      </w:r>
      <w:r w:rsidR="00D159CD" w:rsidRPr="7E616DC2">
        <w:rPr>
          <w:rFonts w:asciiTheme="minorHAnsi" w:hAnsiTheme="minorHAnsi" w:cstheme="minorBidi"/>
          <w:sz w:val="22"/>
          <w:szCs w:val="22"/>
        </w:rPr>
        <w:t xml:space="preserve"> species known</w:t>
      </w:r>
      <w:r w:rsidR="003E2932" w:rsidRPr="7E616DC2">
        <w:rPr>
          <w:rFonts w:asciiTheme="minorHAnsi" w:hAnsiTheme="minorHAnsi" w:cstheme="minorBidi"/>
          <w:sz w:val="22"/>
          <w:szCs w:val="22"/>
        </w:rPr>
        <w:t xml:space="preserve">. Specimens </w:t>
      </w:r>
      <w:r w:rsidR="00E016BE" w:rsidRPr="7E616DC2">
        <w:rPr>
          <w:rFonts w:asciiTheme="minorHAnsi" w:hAnsiTheme="minorHAnsi" w:cstheme="minorBidi"/>
          <w:sz w:val="22"/>
          <w:szCs w:val="22"/>
        </w:rPr>
        <w:t xml:space="preserve">were obtained from </w:t>
      </w:r>
      <w:r w:rsidR="00EC212A" w:rsidRPr="7E616DC2">
        <w:rPr>
          <w:rFonts w:asciiTheme="minorHAnsi" w:hAnsiTheme="minorHAnsi" w:cstheme="minorBidi"/>
          <w:i/>
          <w:iCs/>
          <w:sz w:val="22"/>
          <w:szCs w:val="22"/>
        </w:rPr>
        <w:t xml:space="preserve">E. </w:t>
      </w:r>
      <w:r w:rsidR="008511F3" w:rsidRPr="7E616DC2">
        <w:rPr>
          <w:rFonts w:asciiTheme="minorHAnsi" w:hAnsiTheme="minorHAnsi" w:cstheme="minorBidi"/>
          <w:i/>
          <w:iCs/>
          <w:sz w:val="22"/>
          <w:szCs w:val="22"/>
        </w:rPr>
        <w:t>canadensis</w:t>
      </w:r>
      <w:r w:rsidR="008511F3" w:rsidRPr="7E616DC2">
        <w:rPr>
          <w:rFonts w:asciiTheme="minorHAnsi" w:hAnsiTheme="minorHAnsi" w:cstheme="minorBidi"/>
          <w:sz w:val="22"/>
          <w:szCs w:val="22"/>
        </w:rPr>
        <w:t>,</w:t>
      </w:r>
      <w:r w:rsidR="008511F3" w:rsidRPr="7E616DC2">
        <w:rPr>
          <w:rFonts w:asciiTheme="minorHAnsi" w:hAnsiTheme="minorHAnsi" w:cstheme="minorBidi"/>
          <w:i/>
          <w:iCs/>
          <w:sz w:val="22"/>
          <w:szCs w:val="22"/>
        </w:rPr>
        <w:t xml:space="preserve"> E. </w:t>
      </w:r>
      <w:proofErr w:type="spellStart"/>
      <w:r w:rsidR="008511F3" w:rsidRPr="7E616DC2">
        <w:rPr>
          <w:rFonts w:asciiTheme="minorHAnsi" w:hAnsiTheme="minorHAnsi" w:cstheme="minorBidi"/>
          <w:i/>
          <w:iCs/>
          <w:sz w:val="22"/>
          <w:szCs w:val="22"/>
        </w:rPr>
        <w:t>nuttallii</w:t>
      </w:r>
      <w:proofErr w:type="spellEnd"/>
      <w:r w:rsidR="008511F3" w:rsidRPr="7E616DC2">
        <w:rPr>
          <w:rFonts w:asciiTheme="minorHAnsi" w:hAnsiTheme="minorHAnsi" w:cstheme="minorBidi"/>
          <w:sz w:val="22"/>
          <w:szCs w:val="22"/>
        </w:rPr>
        <w:t xml:space="preserve">, </w:t>
      </w:r>
      <w:r w:rsidR="008148DA" w:rsidRPr="7E616DC2">
        <w:rPr>
          <w:rFonts w:asciiTheme="minorHAnsi" w:hAnsiTheme="minorHAnsi" w:cstheme="minorBidi"/>
          <w:sz w:val="22"/>
          <w:szCs w:val="22"/>
        </w:rPr>
        <w:t xml:space="preserve">and </w:t>
      </w:r>
      <w:r w:rsidR="008511F3" w:rsidRPr="7E616DC2">
        <w:rPr>
          <w:rFonts w:asciiTheme="minorHAnsi" w:hAnsiTheme="minorHAnsi" w:cstheme="minorBidi"/>
          <w:i/>
          <w:iCs/>
          <w:sz w:val="22"/>
          <w:szCs w:val="22"/>
        </w:rPr>
        <w:t>E. bifoliate</w:t>
      </w:r>
      <w:r w:rsidR="008511F3" w:rsidRPr="7E616DC2">
        <w:rPr>
          <w:rFonts w:asciiTheme="minorHAnsi" w:hAnsiTheme="minorHAnsi" w:cstheme="minorBidi"/>
          <w:sz w:val="22"/>
          <w:szCs w:val="22"/>
        </w:rPr>
        <w:t xml:space="preserve">. </w:t>
      </w:r>
      <w:r w:rsidR="002C0E05" w:rsidRPr="7E616DC2">
        <w:rPr>
          <w:rFonts w:asciiTheme="minorHAnsi" w:hAnsiTheme="minorHAnsi" w:cstheme="minorBidi"/>
          <w:sz w:val="22"/>
          <w:szCs w:val="22"/>
        </w:rPr>
        <w:t xml:space="preserve">Whole </w:t>
      </w:r>
      <w:proofErr w:type="spellStart"/>
      <w:r w:rsidR="002C0E05" w:rsidRPr="7E616DC2">
        <w:rPr>
          <w:rFonts w:asciiTheme="minorHAnsi" w:hAnsiTheme="minorHAnsi" w:cstheme="minorBidi"/>
          <w:sz w:val="22"/>
          <w:szCs w:val="22"/>
        </w:rPr>
        <w:t>cpDNA</w:t>
      </w:r>
      <w:proofErr w:type="spellEnd"/>
      <w:r w:rsidR="002C0E05" w:rsidRPr="7E616DC2">
        <w:rPr>
          <w:rFonts w:asciiTheme="minorHAnsi" w:hAnsiTheme="minorHAnsi" w:cstheme="minorBidi"/>
          <w:sz w:val="22"/>
          <w:szCs w:val="22"/>
        </w:rPr>
        <w:t xml:space="preserve"> molecules were extracted from plant tissues following </w:t>
      </w:r>
      <w:proofErr w:type="spellStart"/>
      <w:r w:rsidR="002C0E05" w:rsidRPr="7E616DC2">
        <w:rPr>
          <w:rFonts w:asciiTheme="minorHAnsi" w:hAnsiTheme="minorHAnsi" w:cstheme="minorBidi"/>
          <w:sz w:val="22"/>
          <w:szCs w:val="22"/>
        </w:rPr>
        <w:t>Mariac</w:t>
      </w:r>
      <w:proofErr w:type="spellEnd"/>
      <w:r w:rsidR="002C0E05" w:rsidRPr="7E616DC2">
        <w:rPr>
          <w:rFonts w:asciiTheme="minorHAnsi" w:hAnsiTheme="minorHAnsi" w:cstheme="minorBidi"/>
          <w:sz w:val="22"/>
          <w:szCs w:val="22"/>
        </w:rPr>
        <w:t xml:space="preserve"> et al. (</w:t>
      </w:r>
      <w:commentRangeStart w:id="41"/>
      <w:commentRangeStart w:id="42"/>
      <w:commentRangeStart w:id="43"/>
      <w:r w:rsidR="002C0E05" w:rsidRPr="7E616DC2">
        <w:rPr>
          <w:rFonts w:asciiTheme="minorHAnsi" w:hAnsiTheme="minorHAnsi" w:cstheme="minorBidi"/>
          <w:sz w:val="22"/>
          <w:szCs w:val="22"/>
        </w:rPr>
        <w:t>2000</w:t>
      </w:r>
      <w:commentRangeEnd w:id="41"/>
      <w:r>
        <w:rPr>
          <w:rStyle w:val="CommentReference"/>
        </w:rPr>
        <w:commentReference w:id="41"/>
      </w:r>
      <w:commentRangeEnd w:id="42"/>
      <w:r>
        <w:rPr>
          <w:rStyle w:val="CommentReference"/>
        </w:rPr>
        <w:commentReference w:id="42"/>
      </w:r>
      <w:commentRangeEnd w:id="43"/>
      <w:r>
        <w:rPr>
          <w:rStyle w:val="CommentReference"/>
        </w:rPr>
        <w:commentReference w:id="43"/>
      </w:r>
      <w:r w:rsidR="002C0E05" w:rsidRPr="7E616DC2">
        <w:rPr>
          <w:rFonts w:asciiTheme="minorHAnsi" w:hAnsiTheme="minorHAnsi" w:cstheme="minorBidi"/>
          <w:sz w:val="22"/>
          <w:szCs w:val="22"/>
        </w:rPr>
        <w:t xml:space="preserve">). Solutions of </w:t>
      </w:r>
      <w:proofErr w:type="spellStart"/>
      <w:r w:rsidR="002C0E05" w:rsidRPr="7E616DC2">
        <w:rPr>
          <w:rFonts w:asciiTheme="minorHAnsi" w:hAnsiTheme="minorHAnsi" w:cstheme="minorBidi"/>
          <w:sz w:val="22"/>
          <w:szCs w:val="22"/>
        </w:rPr>
        <w:t>cpDNA</w:t>
      </w:r>
      <w:proofErr w:type="spellEnd"/>
      <w:r w:rsidR="002C0E05" w:rsidRPr="7E616DC2">
        <w:rPr>
          <w:rFonts w:asciiTheme="minorHAnsi" w:hAnsiTheme="minorHAnsi" w:cstheme="minorBidi"/>
          <w:sz w:val="22"/>
          <w:szCs w:val="22"/>
        </w:rPr>
        <w:t xml:space="preserve"> from each sample were prepared for paired-end sequencing-by-synthesis (SBS) using </w:t>
      </w:r>
      <w:proofErr w:type="spellStart"/>
      <w:r w:rsidR="002C0E05" w:rsidRPr="7E616DC2">
        <w:rPr>
          <w:rFonts w:asciiTheme="minorHAnsi" w:hAnsiTheme="minorHAnsi" w:cstheme="minorBidi"/>
          <w:sz w:val="22"/>
          <w:szCs w:val="22"/>
        </w:rPr>
        <w:t>Nextera</w:t>
      </w:r>
      <w:proofErr w:type="spellEnd"/>
      <w:r w:rsidR="002C0E05" w:rsidRPr="7E616DC2">
        <w:rPr>
          <w:rFonts w:asciiTheme="minorHAnsi" w:hAnsiTheme="minorHAnsi" w:cstheme="minorBidi"/>
          <w:sz w:val="22"/>
          <w:szCs w:val="22"/>
        </w:rPr>
        <w:t xml:space="preserve"> XT Index Kits (</w:t>
      </w:r>
      <w:proofErr w:type="spellStart"/>
      <w:r w:rsidR="002C0E05" w:rsidRPr="7E616DC2">
        <w:rPr>
          <w:rFonts w:asciiTheme="minorHAnsi" w:hAnsiTheme="minorHAnsi" w:cstheme="minorBidi"/>
          <w:sz w:val="22"/>
          <w:szCs w:val="22"/>
        </w:rPr>
        <w:t>illumina</w:t>
      </w:r>
      <w:proofErr w:type="spellEnd"/>
      <w:r w:rsidR="002C0E05" w:rsidRPr="7E616DC2">
        <w:rPr>
          <w:rFonts w:asciiTheme="minorHAnsi" w:hAnsiTheme="minorHAnsi" w:cstheme="minorBidi"/>
          <w:sz w:val="22"/>
          <w:szCs w:val="22"/>
        </w:rPr>
        <w:t xml:space="preserve">®, San Diego, CA), with </w:t>
      </w:r>
      <w:r w:rsidR="002C0E05" w:rsidRPr="7E616DC2">
        <w:rPr>
          <w:rFonts w:asciiTheme="minorHAnsi" w:hAnsiTheme="minorHAnsi" w:cstheme="minorBidi"/>
          <w:sz w:val="22"/>
          <w:szCs w:val="22"/>
        </w:rPr>
        <w:lastRenderedPageBreak/>
        <w:t xml:space="preserve">unique nucleotide indexes attached to the sequencing libraries for each sample. For each sample we prepared duplicate libraries, each with a unique index. SBS was performed on all 10 libraries using the </w:t>
      </w:r>
      <w:proofErr w:type="spellStart"/>
      <w:r w:rsidR="002C0E05" w:rsidRPr="7E616DC2">
        <w:rPr>
          <w:rFonts w:asciiTheme="minorHAnsi" w:hAnsiTheme="minorHAnsi" w:cstheme="minorBidi"/>
          <w:sz w:val="22"/>
          <w:szCs w:val="22"/>
        </w:rPr>
        <w:t>illumina</w:t>
      </w:r>
      <w:proofErr w:type="spellEnd"/>
      <w:r w:rsidR="002C0E05" w:rsidRPr="7E616DC2">
        <w:rPr>
          <w:rFonts w:asciiTheme="minorHAnsi" w:hAnsiTheme="minorHAnsi" w:cstheme="minorBidi"/>
          <w:sz w:val="22"/>
          <w:szCs w:val="22"/>
        </w:rPr>
        <w:t xml:space="preserve">® </w:t>
      </w:r>
      <w:proofErr w:type="spellStart"/>
      <w:r w:rsidR="002C0E05" w:rsidRPr="7E616DC2">
        <w:rPr>
          <w:rFonts w:asciiTheme="minorHAnsi" w:hAnsiTheme="minorHAnsi" w:cstheme="minorBidi"/>
          <w:sz w:val="22"/>
          <w:szCs w:val="22"/>
        </w:rPr>
        <w:t>MiSeq</w:t>
      </w:r>
      <w:proofErr w:type="spellEnd"/>
      <w:r w:rsidR="002C0E05" w:rsidRPr="7E616DC2">
        <w:rPr>
          <w:rFonts w:asciiTheme="minorHAnsi" w:hAnsiTheme="minorHAnsi" w:cstheme="minorBidi"/>
          <w:sz w:val="22"/>
          <w:szCs w:val="22"/>
        </w:rPr>
        <w:t xml:space="preserve"> system and 150 base-pair (bp) paired-end reads. </w:t>
      </w:r>
      <w:proofErr w:type="spellStart"/>
      <w:r w:rsidR="002C0E05" w:rsidRPr="7E616DC2">
        <w:rPr>
          <w:rFonts w:asciiTheme="minorHAnsi" w:hAnsiTheme="minorHAnsi" w:cstheme="minorBidi"/>
          <w:sz w:val="22"/>
          <w:szCs w:val="22"/>
        </w:rPr>
        <w:t>MiSeq</w:t>
      </w:r>
      <w:proofErr w:type="spellEnd"/>
      <w:r w:rsidR="002C0E05" w:rsidRPr="7E616DC2">
        <w:rPr>
          <w:rFonts w:asciiTheme="minorHAnsi" w:hAnsiTheme="minorHAnsi" w:cstheme="minorBidi"/>
          <w:sz w:val="22"/>
          <w:szCs w:val="22"/>
        </w:rPr>
        <w:t xml:space="preserve"> Reporter Software (</w:t>
      </w:r>
      <w:proofErr w:type="spellStart"/>
      <w:r w:rsidR="002C0E05" w:rsidRPr="7E616DC2">
        <w:rPr>
          <w:rFonts w:asciiTheme="minorHAnsi" w:hAnsiTheme="minorHAnsi" w:cstheme="minorBidi"/>
          <w:sz w:val="22"/>
          <w:szCs w:val="22"/>
        </w:rPr>
        <w:t>illumina</w:t>
      </w:r>
      <w:proofErr w:type="spellEnd"/>
      <w:r w:rsidR="002C0E05" w:rsidRPr="7E616DC2">
        <w:rPr>
          <w:rFonts w:asciiTheme="minorHAnsi" w:hAnsiTheme="minorHAnsi" w:cstheme="minorBidi"/>
          <w:sz w:val="22"/>
          <w:szCs w:val="22"/>
        </w:rPr>
        <w:t>®) was used to sort the resulting pool of sequences by index into separate data sets. For each sample (duplicates treated individually)</w:t>
      </w:r>
      <w:ins w:id="45" w:author="Fox, Jimmy" w:date="2022-12-11T10:50:00Z">
        <w:r w:rsidR="00A17ACD">
          <w:rPr>
            <w:rFonts w:asciiTheme="minorHAnsi" w:hAnsiTheme="minorHAnsi" w:cstheme="minorBidi"/>
            <w:sz w:val="22"/>
            <w:szCs w:val="22"/>
          </w:rPr>
          <w:t>,</w:t>
        </w:r>
      </w:ins>
      <w:r w:rsidR="002C0E05" w:rsidRPr="7E616DC2">
        <w:rPr>
          <w:rFonts w:asciiTheme="minorHAnsi" w:hAnsiTheme="minorHAnsi" w:cstheme="minorBidi"/>
          <w:sz w:val="22"/>
          <w:szCs w:val="22"/>
        </w:rPr>
        <w:t xml:space="preserve"> paired DNA sequence reads were identified and merged in </w:t>
      </w:r>
      <w:proofErr w:type="spellStart"/>
      <w:r w:rsidR="002C0E05" w:rsidRPr="7E616DC2">
        <w:rPr>
          <w:rFonts w:asciiTheme="minorHAnsi" w:hAnsiTheme="minorHAnsi" w:cstheme="minorBidi"/>
          <w:sz w:val="22"/>
          <w:szCs w:val="22"/>
        </w:rPr>
        <w:t>Geneious</w:t>
      </w:r>
      <w:proofErr w:type="spellEnd"/>
      <w:r w:rsidR="002C0E05" w:rsidRPr="7E616DC2">
        <w:rPr>
          <w:rFonts w:asciiTheme="minorHAnsi" w:hAnsiTheme="minorHAnsi" w:cstheme="minorBidi"/>
          <w:sz w:val="22"/>
          <w:szCs w:val="22"/>
        </w:rPr>
        <w:t xml:space="preserve"> R9 (Biomatters Ltd., Auckland, New Zealand). Chloroplast DNA genomes were assembled by aligning the reads to a complete </w:t>
      </w:r>
      <w:proofErr w:type="spellStart"/>
      <w:r w:rsidR="002C0E05" w:rsidRPr="7E616DC2">
        <w:rPr>
          <w:rFonts w:asciiTheme="minorHAnsi" w:hAnsiTheme="minorHAnsi" w:cstheme="minorBidi"/>
          <w:sz w:val="22"/>
          <w:szCs w:val="22"/>
        </w:rPr>
        <w:t>cpDNA</w:t>
      </w:r>
      <w:proofErr w:type="spellEnd"/>
      <w:r w:rsidR="002C0E05" w:rsidRPr="7E616DC2">
        <w:rPr>
          <w:rFonts w:asciiTheme="minorHAnsi" w:hAnsiTheme="minorHAnsi" w:cstheme="minorBidi"/>
          <w:sz w:val="22"/>
          <w:szCs w:val="22"/>
        </w:rPr>
        <w:t xml:space="preserve"> sequence for ELCA7 (NC</w:t>
      </w:r>
      <w:r w:rsidR="008D29DD" w:rsidRPr="7E616DC2">
        <w:rPr>
          <w:rFonts w:asciiTheme="minorHAnsi" w:hAnsiTheme="minorHAnsi" w:cstheme="minorBidi"/>
          <w:sz w:val="22"/>
          <w:szCs w:val="22"/>
        </w:rPr>
        <w:t>_</w:t>
      </w:r>
      <w:r w:rsidR="002C0E05" w:rsidRPr="7E616DC2">
        <w:rPr>
          <w:rFonts w:asciiTheme="minorHAnsi" w:hAnsiTheme="minorHAnsi" w:cstheme="minorBidi"/>
          <w:sz w:val="22"/>
          <w:szCs w:val="22"/>
        </w:rPr>
        <w:t xml:space="preserve">018541) found in the National Center for Biotechnology Information (NCBI) online genetic data repository GenBank (Benson et al. 2013), using the medium sensitivity/fast settings in </w:t>
      </w:r>
      <w:proofErr w:type="spellStart"/>
      <w:r w:rsidR="002C0E05" w:rsidRPr="7E616DC2">
        <w:rPr>
          <w:rFonts w:asciiTheme="minorHAnsi" w:hAnsiTheme="minorHAnsi" w:cstheme="minorBidi"/>
          <w:sz w:val="22"/>
          <w:szCs w:val="22"/>
        </w:rPr>
        <w:t>Geneious</w:t>
      </w:r>
      <w:proofErr w:type="spellEnd"/>
      <w:r w:rsidR="002C0E05" w:rsidRPr="7E616DC2">
        <w:rPr>
          <w:rFonts w:asciiTheme="minorHAnsi" w:hAnsiTheme="minorHAnsi" w:cstheme="minorBidi"/>
          <w:sz w:val="22"/>
          <w:szCs w:val="22"/>
        </w:rPr>
        <w:t xml:space="preserve"> R9.</w:t>
      </w:r>
      <w:r w:rsidR="00FC3E33" w:rsidRPr="7E616DC2">
        <w:rPr>
          <w:rFonts w:asciiTheme="minorHAnsi" w:hAnsiTheme="minorHAnsi" w:cstheme="minorBidi"/>
          <w:sz w:val="22"/>
          <w:szCs w:val="22"/>
        </w:rPr>
        <w:t xml:space="preserve"> </w:t>
      </w:r>
      <w:r w:rsidR="00A45826" w:rsidRPr="7E616DC2">
        <w:rPr>
          <w:rFonts w:asciiTheme="minorHAnsi" w:hAnsiTheme="minorHAnsi" w:cstheme="minorBidi"/>
          <w:sz w:val="22"/>
          <w:szCs w:val="22"/>
        </w:rPr>
        <w:t xml:space="preserve">Aligned sequences were </w:t>
      </w:r>
      <w:r w:rsidR="00304878" w:rsidRPr="7E616DC2">
        <w:rPr>
          <w:rFonts w:asciiTheme="minorHAnsi" w:hAnsiTheme="minorHAnsi" w:cstheme="minorBidi"/>
          <w:sz w:val="22"/>
          <w:szCs w:val="22"/>
        </w:rPr>
        <w:t>visually scanned for highly conserved regions for genus-level marker development and for highly</w:t>
      </w:r>
      <w:ins w:id="46" w:author="Fox, Jimmy" w:date="2022-12-11T10:50:00Z">
        <w:r w:rsidR="001D066C">
          <w:rPr>
            <w:rFonts w:asciiTheme="minorHAnsi" w:hAnsiTheme="minorHAnsi" w:cstheme="minorBidi"/>
            <w:sz w:val="22"/>
            <w:szCs w:val="22"/>
          </w:rPr>
          <w:t>,</w:t>
        </w:r>
      </w:ins>
      <w:r w:rsidR="00304878" w:rsidRPr="7E616DC2">
        <w:rPr>
          <w:rFonts w:asciiTheme="minorHAnsi" w:hAnsiTheme="minorHAnsi" w:cstheme="minorBidi"/>
          <w:sz w:val="22"/>
          <w:szCs w:val="22"/>
        </w:rPr>
        <w:t xml:space="preserve"> variable regions for species-level marker development. Forward and reverse primers, and associated probes, were designed using Primer3 version 2.3.4 (</w:t>
      </w:r>
      <w:proofErr w:type="spellStart"/>
      <w:r w:rsidR="00304878" w:rsidRPr="7E616DC2">
        <w:rPr>
          <w:rFonts w:asciiTheme="minorHAnsi" w:hAnsiTheme="minorHAnsi" w:cstheme="minorBidi"/>
          <w:sz w:val="22"/>
          <w:szCs w:val="22"/>
        </w:rPr>
        <w:t>Rozen</w:t>
      </w:r>
      <w:proofErr w:type="spellEnd"/>
      <w:r w:rsidR="00304878" w:rsidRPr="7E616DC2">
        <w:rPr>
          <w:rFonts w:asciiTheme="minorHAnsi" w:hAnsiTheme="minorHAnsi" w:cstheme="minorBidi"/>
          <w:sz w:val="22"/>
          <w:szCs w:val="22"/>
        </w:rPr>
        <w:t xml:space="preserve"> and </w:t>
      </w:r>
      <w:proofErr w:type="spellStart"/>
      <w:r w:rsidR="00304878" w:rsidRPr="7E616DC2">
        <w:rPr>
          <w:rFonts w:asciiTheme="minorHAnsi" w:hAnsiTheme="minorHAnsi" w:cstheme="minorBidi"/>
          <w:sz w:val="22"/>
          <w:szCs w:val="22"/>
        </w:rPr>
        <w:t>Skaletsky</w:t>
      </w:r>
      <w:proofErr w:type="spellEnd"/>
      <w:r w:rsidR="00304878" w:rsidRPr="7E616DC2">
        <w:rPr>
          <w:rFonts w:asciiTheme="minorHAnsi" w:hAnsiTheme="minorHAnsi" w:cstheme="minorBidi"/>
          <w:sz w:val="22"/>
          <w:szCs w:val="22"/>
        </w:rPr>
        <w:t xml:space="preserve"> 1999) as embedded in </w:t>
      </w:r>
      <w:proofErr w:type="spellStart"/>
      <w:r w:rsidR="00304878" w:rsidRPr="7E616DC2">
        <w:rPr>
          <w:rFonts w:asciiTheme="minorHAnsi" w:hAnsiTheme="minorHAnsi" w:cstheme="minorBidi"/>
          <w:sz w:val="22"/>
          <w:szCs w:val="22"/>
        </w:rPr>
        <w:t>Geneious</w:t>
      </w:r>
      <w:proofErr w:type="spellEnd"/>
      <w:r w:rsidR="00304878" w:rsidRPr="7E616DC2">
        <w:rPr>
          <w:rFonts w:asciiTheme="minorHAnsi" w:hAnsiTheme="minorHAnsi" w:cstheme="minorBidi"/>
          <w:sz w:val="22"/>
          <w:szCs w:val="22"/>
        </w:rPr>
        <w:t xml:space="preserve"> R9. Markers were then tested for potential non-target cross-amplification issues using Primer-BLAST (Ye et al. 2012) as provided online by </w:t>
      </w:r>
      <w:commentRangeStart w:id="47"/>
      <w:r w:rsidR="00304878" w:rsidRPr="7E616DC2">
        <w:rPr>
          <w:rFonts w:asciiTheme="minorHAnsi" w:hAnsiTheme="minorHAnsi" w:cstheme="minorBidi"/>
          <w:sz w:val="22"/>
          <w:szCs w:val="22"/>
        </w:rPr>
        <w:t>NCBI</w:t>
      </w:r>
      <w:commentRangeEnd w:id="47"/>
      <w:r w:rsidR="00B31479">
        <w:rPr>
          <w:rStyle w:val="CommentReference"/>
          <w:rFonts w:asciiTheme="minorHAnsi" w:hAnsiTheme="minorHAnsi" w:cstheme="minorBidi"/>
          <w:color w:val="auto"/>
        </w:rPr>
        <w:commentReference w:id="47"/>
      </w:r>
      <w:r w:rsidR="00304878" w:rsidRPr="7E616DC2">
        <w:rPr>
          <w:rFonts w:asciiTheme="minorHAnsi" w:hAnsiTheme="minorHAnsi" w:cstheme="minorBidi"/>
          <w:sz w:val="22"/>
          <w:szCs w:val="22"/>
        </w:rPr>
        <w:t>.</w:t>
      </w:r>
    </w:p>
    <w:p w14:paraId="50582FAC" w14:textId="6226B2B4" w:rsidR="00847357" w:rsidRDefault="00944384" w:rsidP="5F242126">
      <w:pPr>
        <w:pStyle w:val="Default"/>
        <w:rPr>
          <w:rFonts w:asciiTheme="minorHAnsi" w:hAnsiTheme="minorHAnsi" w:cstheme="minorBidi"/>
          <w:sz w:val="22"/>
          <w:szCs w:val="22"/>
        </w:rPr>
      </w:pPr>
      <w:ins w:id="48" w:author="Russ, Ora OS" w:date="2022-10-23T17:43:00Z">
        <w:r>
          <w:rPr>
            <w:rFonts w:asciiTheme="minorHAnsi" w:hAnsiTheme="minorHAnsi" w:cstheme="minorHAnsi"/>
            <w:sz w:val="22"/>
            <w:szCs w:val="22"/>
          </w:rPr>
          <w:tab/>
        </w:r>
      </w:ins>
      <w:r w:rsidR="00130283" w:rsidRPr="5F242126">
        <w:rPr>
          <w:rFonts w:asciiTheme="minorHAnsi" w:hAnsiTheme="minorHAnsi" w:cstheme="minorBidi"/>
          <w:sz w:val="22"/>
          <w:szCs w:val="22"/>
        </w:rPr>
        <w:t xml:space="preserve">An initial </w:t>
      </w:r>
      <w:r w:rsidR="007F71B7" w:rsidRPr="5F242126">
        <w:rPr>
          <w:rFonts w:asciiTheme="minorHAnsi" w:hAnsiTheme="minorHAnsi" w:cstheme="minorBidi"/>
          <w:sz w:val="22"/>
          <w:szCs w:val="22"/>
        </w:rPr>
        <w:t>batch</w:t>
      </w:r>
      <w:r w:rsidR="00130283" w:rsidRPr="5F242126">
        <w:rPr>
          <w:rFonts w:asciiTheme="minorHAnsi" w:hAnsiTheme="minorHAnsi" w:cstheme="minorBidi"/>
          <w:sz w:val="22"/>
          <w:szCs w:val="22"/>
        </w:rPr>
        <w:t xml:space="preserve"> of 21 </w:t>
      </w:r>
      <w:r w:rsidR="00BE5B1B" w:rsidRPr="5F242126">
        <w:rPr>
          <w:rFonts w:asciiTheme="minorHAnsi" w:hAnsiTheme="minorHAnsi" w:cstheme="minorBidi"/>
          <w:sz w:val="22"/>
          <w:szCs w:val="22"/>
        </w:rPr>
        <w:t xml:space="preserve">draft </w:t>
      </w:r>
      <w:r w:rsidR="00130283" w:rsidRPr="5F242126">
        <w:rPr>
          <w:rFonts w:asciiTheme="minorHAnsi" w:hAnsiTheme="minorHAnsi" w:cstheme="minorBidi"/>
          <w:sz w:val="22"/>
          <w:szCs w:val="22"/>
        </w:rPr>
        <w:t xml:space="preserve">markers was selected </w:t>
      </w:r>
      <w:r w:rsidR="000E60CC" w:rsidRPr="5F242126">
        <w:rPr>
          <w:rFonts w:asciiTheme="minorHAnsi" w:hAnsiTheme="minorHAnsi" w:cstheme="minorBidi"/>
          <w:sz w:val="22"/>
          <w:szCs w:val="22"/>
        </w:rPr>
        <w:t xml:space="preserve">and tested for </w:t>
      </w:r>
      <w:r w:rsidR="00D95DF1" w:rsidRPr="5F242126">
        <w:rPr>
          <w:rFonts w:asciiTheme="minorHAnsi" w:hAnsiTheme="minorHAnsi" w:cstheme="minorBidi"/>
          <w:sz w:val="22"/>
          <w:szCs w:val="22"/>
        </w:rPr>
        <w:t xml:space="preserve">relative </w:t>
      </w:r>
      <w:r w:rsidR="000C3229" w:rsidRPr="5F242126">
        <w:rPr>
          <w:rFonts w:asciiTheme="minorHAnsi" w:hAnsiTheme="minorHAnsi" w:cstheme="minorBidi"/>
          <w:sz w:val="22"/>
          <w:szCs w:val="22"/>
        </w:rPr>
        <w:t>sensitivity (to 1 ng/µ</w:t>
      </w:r>
      <w:r w:rsidR="00364A08" w:rsidRPr="5F242126">
        <w:rPr>
          <w:rFonts w:asciiTheme="minorHAnsi" w:hAnsiTheme="minorHAnsi" w:cstheme="minorBidi"/>
          <w:sz w:val="22"/>
          <w:szCs w:val="22"/>
        </w:rPr>
        <w:t xml:space="preserve">l of </w:t>
      </w:r>
      <w:proofErr w:type="spellStart"/>
      <w:r w:rsidR="00364A08" w:rsidRPr="5F242126">
        <w:rPr>
          <w:rFonts w:asciiTheme="minorHAnsi" w:hAnsiTheme="minorHAnsi" w:cstheme="minorBidi"/>
          <w:sz w:val="22"/>
          <w:szCs w:val="22"/>
        </w:rPr>
        <w:t>cpDNA</w:t>
      </w:r>
      <w:proofErr w:type="spellEnd"/>
      <w:r w:rsidR="00364A08" w:rsidRPr="5F242126">
        <w:rPr>
          <w:rFonts w:asciiTheme="minorHAnsi" w:hAnsiTheme="minorHAnsi" w:cstheme="minorBidi"/>
          <w:sz w:val="22"/>
          <w:szCs w:val="22"/>
        </w:rPr>
        <w:t xml:space="preserve">) from each of E. canadensis, E. </w:t>
      </w:r>
      <w:proofErr w:type="spellStart"/>
      <w:r w:rsidR="00364A08" w:rsidRPr="5F242126">
        <w:rPr>
          <w:rFonts w:asciiTheme="minorHAnsi" w:hAnsiTheme="minorHAnsi" w:cstheme="minorBidi"/>
          <w:sz w:val="22"/>
          <w:szCs w:val="22"/>
        </w:rPr>
        <w:t>nuttallii</w:t>
      </w:r>
      <w:proofErr w:type="spellEnd"/>
      <w:r w:rsidR="00364A08" w:rsidRPr="5F242126">
        <w:rPr>
          <w:rFonts w:asciiTheme="minorHAnsi" w:hAnsiTheme="minorHAnsi" w:cstheme="minorBidi"/>
          <w:sz w:val="22"/>
          <w:szCs w:val="22"/>
        </w:rPr>
        <w:t xml:space="preserve"> and E. </w:t>
      </w:r>
      <w:proofErr w:type="spellStart"/>
      <w:r w:rsidR="00364A08" w:rsidRPr="5F242126">
        <w:rPr>
          <w:rFonts w:asciiTheme="minorHAnsi" w:hAnsiTheme="minorHAnsi" w:cstheme="minorBidi"/>
          <w:sz w:val="22"/>
          <w:szCs w:val="22"/>
        </w:rPr>
        <w:t>bifoliata</w:t>
      </w:r>
      <w:proofErr w:type="spellEnd"/>
      <w:r w:rsidR="00364A08" w:rsidRPr="5F242126">
        <w:rPr>
          <w:rFonts w:asciiTheme="minorHAnsi" w:hAnsiTheme="minorHAnsi" w:cstheme="minorBidi"/>
          <w:sz w:val="22"/>
          <w:szCs w:val="22"/>
        </w:rPr>
        <w:t>)</w:t>
      </w:r>
      <w:r w:rsidR="00071177" w:rsidRPr="5F242126">
        <w:rPr>
          <w:rFonts w:asciiTheme="minorHAnsi" w:hAnsiTheme="minorHAnsi" w:cstheme="minorBidi"/>
          <w:sz w:val="22"/>
          <w:szCs w:val="22"/>
        </w:rPr>
        <w:t xml:space="preserve">. </w:t>
      </w:r>
      <w:r w:rsidR="004660C3" w:rsidRPr="5F242126">
        <w:rPr>
          <w:rFonts w:asciiTheme="minorHAnsi" w:hAnsiTheme="minorHAnsi" w:cstheme="minorBidi"/>
          <w:sz w:val="22"/>
          <w:szCs w:val="22"/>
        </w:rPr>
        <w:t xml:space="preserve">The DNA concentrations of </w:t>
      </w:r>
      <w:r w:rsidR="004660C3" w:rsidRPr="5F242126">
        <w:rPr>
          <w:rFonts w:asciiTheme="minorHAnsi" w:hAnsiTheme="minorHAnsi" w:cstheme="minorBidi"/>
          <w:i/>
          <w:iCs/>
          <w:sz w:val="22"/>
          <w:szCs w:val="22"/>
        </w:rPr>
        <w:t xml:space="preserve">Elodea </w:t>
      </w:r>
      <w:proofErr w:type="spellStart"/>
      <w:r w:rsidR="004660C3" w:rsidRPr="5F242126">
        <w:rPr>
          <w:rFonts w:asciiTheme="minorHAnsi" w:hAnsiTheme="minorHAnsi" w:cstheme="minorBidi"/>
          <w:sz w:val="22"/>
          <w:szCs w:val="22"/>
        </w:rPr>
        <w:t>cpDNA</w:t>
      </w:r>
      <w:proofErr w:type="spellEnd"/>
      <w:r w:rsidR="004660C3" w:rsidRPr="5F242126">
        <w:rPr>
          <w:rFonts w:asciiTheme="minorHAnsi" w:hAnsiTheme="minorHAnsi" w:cstheme="minorBidi"/>
          <w:sz w:val="22"/>
          <w:szCs w:val="22"/>
        </w:rPr>
        <w:t xml:space="preserve"> extracts were measured using a </w:t>
      </w:r>
      <w:proofErr w:type="spellStart"/>
      <w:r w:rsidR="004660C3" w:rsidRPr="5F242126">
        <w:rPr>
          <w:rFonts w:asciiTheme="minorHAnsi" w:hAnsiTheme="minorHAnsi" w:cstheme="minorBidi"/>
          <w:sz w:val="22"/>
          <w:szCs w:val="22"/>
        </w:rPr>
        <w:t>NanoDrop</w:t>
      </w:r>
      <w:proofErr w:type="spellEnd"/>
      <w:r w:rsidR="004660C3" w:rsidRPr="5F242126">
        <w:rPr>
          <w:rFonts w:asciiTheme="minorHAnsi" w:hAnsiTheme="minorHAnsi" w:cstheme="minorBidi"/>
          <w:sz w:val="22"/>
          <w:szCs w:val="22"/>
        </w:rPr>
        <w:t xml:space="preserve"> 1000 spectrophotometer (</w:t>
      </w:r>
      <w:proofErr w:type="spellStart"/>
      <w:r w:rsidR="004660C3" w:rsidRPr="5F242126">
        <w:rPr>
          <w:rFonts w:asciiTheme="minorHAnsi" w:hAnsiTheme="minorHAnsi" w:cstheme="minorBidi"/>
          <w:sz w:val="22"/>
          <w:szCs w:val="22"/>
        </w:rPr>
        <w:t>Thermo</w:t>
      </w:r>
      <w:proofErr w:type="spellEnd"/>
      <w:r w:rsidR="004660C3" w:rsidRPr="5F242126">
        <w:rPr>
          <w:rFonts w:asciiTheme="minorHAnsi" w:hAnsiTheme="minorHAnsi" w:cstheme="minorBidi"/>
          <w:sz w:val="22"/>
          <w:szCs w:val="22"/>
        </w:rPr>
        <w:t xml:space="preserve"> Fisher Scientific, Waltham, MA, USA) and used to create 1 ng/</w:t>
      </w:r>
      <w:proofErr w:type="spellStart"/>
      <w:r w:rsidR="004660C3" w:rsidRPr="5F242126">
        <w:rPr>
          <w:rFonts w:asciiTheme="minorHAnsi" w:hAnsiTheme="minorHAnsi" w:cstheme="minorBidi"/>
          <w:sz w:val="22"/>
          <w:szCs w:val="22"/>
        </w:rPr>
        <w:t>μL</w:t>
      </w:r>
      <w:proofErr w:type="spellEnd"/>
      <w:r w:rsidR="004660C3" w:rsidRPr="5F242126">
        <w:rPr>
          <w:rFonts w:asciiTheme="minorHAnsi" w:hAnsiTheme="minorHAnsi" w:cstheme="minorBidi"/>
          <w:sz w:val="22"/>
          <w:szCs w:val="22"/>
        </w:rPr>
        <w:t xml:space="preserve"> </w:t>
      </w:r>
      <w:proofErr w:type="spellStart"/>
      <w:r w:rsidR="004660C3" w:rsidRPr="5F242126">
        <w:rPr>
          <w:rFonts w:asciiTheme="minorHAnsi" w:hAnsiTheme="minorHAnsi" w:cstheme="minorBidi"/>
          <w:sz w:val="22"/>
          <w:szCs w:val="22"/>
        </w:rPr>
        <w:t>cpDNA</w:t>
      </w:r>
      <w:proofErr w:type="spellEnd"/>
      <w:r w:rsidR="004660C3" w:rsidRPr="5F242126">
        <w:rPr>
          <w:rFonts w:asciiTheme="minorHAnsi" w:hAnsiTheme="minorHAnsi" w:cstheme="minorBidi"/>
          <w:sz w:val="22"/>
          <w:szCs w:val="22"/>
        </w:rPr>
        <w:t xml:space="preserve"> solutions in sterile, </w:t>
      </w:r>
      <w:proofErr w:type="spellStart"/>
      <w:r w:rsidR="004660C3" w:rsidRPr="5F242126">
        <w:rPr>
          <w:rFonts w:asciiTheme="minorHAnsi" w:hAnsiTheme="minorHAnsi" w:cstheme="minorBidi"/>
          <w:sz w:val="22"/>
          <w:szCs w:val="22"/>
        </w:rPr>
        <w:t>DNAse</w:t>
      </w:r>
      <w:proofErr w:type="spellEnd"/>
      <w:r w:rsidR="004660C3" w:rsidRPr="5F242126">
        <w:rPr>
          <w:rFonts w:asciiTheme="minorHAnsi" w:hAnsiTheme="minorHAnsi" w:cstheme="minorBidi"/>
          <w:sz w:val="22"/>
          <w:szCs w:val="22"/>
        </w:rPr>
        <w:t xml:space="preserve">-free water. The qPCRs contained1X TaqMan® Environmental Master Mix 2.0 (Applied Biosystems, Foster City, CA, USA), 0.5 </w:t>
      </w:r>
      <w:proofErr w:type="spellStart"/>
      <w:r w:rsidR="004660C3" w:rsidRPr="5F242126">
        <w:rPr>
          <w:rFonts w:asciiTheme="minorHAnsi" w:hAnsiTheme="minorHAnsi" w:cstheme="minorBidi"/>
          <w:sz w:val="22"/>
          <w:szCs w:val="22"/>
        </w:rPr>
        <w:t>μM</w:t>
      </w:r>
      <w:proofErr w:type="spellEnd"/>
      <w:r w:rsidR="004660C3" w:rsidRPr="5F242126">
        <w:rPr>
          <w:rFonts w:asciiTheme="minorHAnsi" w:hAnsiTheme="minorHAnsi" w:cstheme="minorBidi"/>
          <w:sz w:val="22"/>
          <w:szCs w:val="22"/>
        </w:rPr>
        <w:t xml:space="preserve"> of each primer, 0.125 </w:t>
      </w:r>
      <w:proofErr w:type="spellStart"/>
      <w:r w:rsidR="004660C3" w:rsidRPr="5F242126">
        <w:rPr>
          <w:rFonts w:asciiTheme="minorHAnsi" w:hAnsiTheme="minorHAnsi" w:cstheme="minorBidi"/>
          <w:sz w:val="22"/>
          <w:szCs w:val="22"/>
        </w:rPr>
        <w:t>μM</w:t>
      </w:r>
      <w:proofErr w:type="spellEnd"/>
      <w:r w:rsidR="004660C3" w:rsidRPr="5F242126">
        <w:rPr>
          <w:rFonts w:asciiTheme="minorHAnsi" w:hAnsiTheme="minorHAnsi" w:cstheme="minorBidi"/>
          <w:sz w:val="22"/>
          <w:szCs w:val="22"/>
        </w:rPr>
        <w:t xml:space="preserve"> of probe, 1 </w:t>
      </w:r>
      <w:proofErr w:type="spellStart"/>
      <w:r w:rsidR="004660C3" w:rsidRPr="5F242126">
        <w:rPr>
          <w:rFonts w:asciiTheme="minorHAnsi" w:hAnsiTheme="minorHAnsi" w:cstheme="minorBidi"/>
          <w:sz w:val="22"/>
          <w:szCs w:val="22"/>
        </w:rPr>
        <w:t>μL</w:t>
      </w:r>
      <w:proofErr w:type="spellEnd"/>
      <w:r w:rsidR="004660C3" w:rsidRPr="5F242126">
        <w:rPr>
          <w:rFonts w:asciiTheme="minorHAnsi" w:hAnsiTheme="minorHAnsi" w:cstheme="minorBidi"/>
          <w:sz w:val="22"/>
          <w:szCs w:val="22"/>
        </w:rPr>
        <w:t xml:space="preserve"> of the 1 ng/</w:t>
      </w:r>
      <w:proofErr w:type="spellStart"/>
      <w:r w:rsidR="004660C3" w:rsidRPr="5F242126">
        <w:rPr>
          <w:rFonts w:asciiTheme="minorHAnsi" w:hAnsiTheme="minorHAnsi" w:cstheme="minorBidi"/>
          <w:sz w:val="22"/>
          <w:szCs w:val="22"/>
        </w:rPr>
        <w:t>μl</w:t>
      </w:r>
      <w:proofErr w:type="spellEnd"/>
      <w:r w:rsidR="004660C3" w:rsidRPr="5F242126">
        <w:rPr>
          <w:rFonts w:asciiTheme="minorHAnsi" w:hAnsiTheme="minorHAnsi" w:cstheme="minorBidi"/>
          <w:sz w:val="22"/>
          <w:szCs w:val="22"/>
        </w:rPr>
        <w:t xml:space="preserve"> </w:t>
      </w:r>
      <w:proofErr w:type="spellStart"/>
      <w:r w:rsidR="004660C3" w:rsidRPr="5F242126">
        <w:rPr>
          <w:rFonts w:asciiTheme="minorHAnsi" w:hAnsiTheme="minorHAnsi" w:cstheme="minorBidi"/>
          <w:sz w:val="22"/>
          <w:szCs w:val="22"/>
        </w:rPr>
        <w:t>cpDNA</w:t>
      </w:r>
      <w:proofErr w:type="spellEnd"/>
      <w:r w:rsidR="004660C3" w:rsidRPr="5F242126">
        <w:rPr>
          <w:rFonts w:asciiTheme="minorHAnsi" w:hAnsiTheme="minorHAnsi" w:cstheme="minorBidi"/>
          <w:sz w:val="22"/>
          <w:szCs w:val="22"/>
        </w:rPr>
        <w:t xml:space="preserve"> template (final approximate mass of template DNA = 0.05 ng), </w:t>
      </w:r>
      <w:r w:rsidR="004D05E5" w:rsidRPr="5F242126">
        <w:rPr>
          <w:rFonts w:asciiTheme="minorHAnsi" w:hAnsiTheme="minorHAnsi" w:cstheme="minorBidi"/>
          <w:sz w:val="22"/>
          <w:szCs w:val="22"/>
        </w:rPr>
        <w:t xml:space="preserve">and </w:t>
      </w:r>
      <w:proofErr w:type="spellStart"/>
      <w:r w:rsidR="004660C3" w:rsidRPr="5F242126">
        <w:rPr>
          <w:rFonts w:asciiTheme="minorHAnsi" w:hAnsiTheme="minorHAnsi" w:cstheme="minorBidi"/>
          <w:sz w:val="22"/>
          <w:szCs w:val="22"/>
        </w:rPr>
        <w:t>DNAse</w:t>
      </w:r>
      <w:proofErr w:type="spellEnd"/>
      <w:r w:rsidR="004660C3" w:rsidRPr="5F242126">
        <w:rPr>
          <w:rFonts w:asciiTheme="minorHAnsi" w:hAnsiTheme="minorHAnsi" w:cstheme="minorBidi"/>
          <w:sz w:val="22"/>
          <w:szCs w:val="22"/>
        </w:rPr>
        <w:t xml:space="preserve"> free</w:t>
      </w:r>
      <w:r w:rsidR="004D05E5" w:rsidRPr="5F242126">
        <w:rPr>
          <w:rFonts w:asciiTheme="minorHAnsi" w:hAnsiTheme="minorHAnsi" w:cstheme="minorBidi"/>
          <w:sz w:val="22"/>
          <w:szCs w:val="22"/>
        </w:rPr>
        <w:t xml:space="preserve">/sterile </w:t>
      </w:r>
      <w:r w:rsidR="004660C3" w:rsidRPr="5F242126">
        <w:rPr>
          <w:rFonts w:asciiTheme="minorHAnsi" w:hAnsiTheme="minorHAnsi" w:cstheme="minorBidi"/>
          <w:sz w:val="22"/>
          <w:szCs w:val="22"/>
        </w:rPr>
        <w:t xml:space="preserve">water to achieve a total volume of 20 </w:t>
      </w:r>
      <w:proofErr w:type="spellStart"/>
      <w:r w:rsidR="004660C3" w:rsidRPr="5F242126">
        <w:rPr>
          <w:rFonts w:asciiTheme="minorHAnsi" w:hAnsiTheme="minorHAnsi" w:cstheme="minorBidi"/>
          <w:sz w:val="22"/>
          <w:szCs w:val="22"/>
        </w:rPr>
        <w:t>μL</w:t>
      </w:r>
      <w:proofErr w:type="spellEnd"/>
      <w:r w:rsidR="004660C3" w:rsidRPr="5F242126">
        <w:rPr>
          <w:rFonts w:asciiTheme="minorHAnsi" w:hAnsiTheme="minorHAnsi" w:cstheme="minorBidi"/>
          <w:sz w:val="22"/>
          <w:szCs w:val="22"/>
        </w:rPr>
        <w:t xml:space="preserve">. The qPCR thermal cycle program was run on a </w:t>
      </w:r>
      <w:proofErr w:type="spellStart"/>
      <w:r w:rsidR="004660C3" w:rsidRPr="5F242126">
        <w:rPr>
          <w:rFonts w:asciiTheme="minorHAnsi" w:hAnsiTheme="minorHAnsi" w:cstheme="minorBidi"/>
          <w:sz w:val="22"/>
          <w:szCs w:val="22"/>
        </w:rPr>
        <w:t>ViiA</w:t>
      </w:r>
      <w:proofErr w:type="spellEnd"/>
      <w:r w:rsidR="004660C3" w:rsidRPr="5F242126">
        <w:rPr>
          <w:rFonts w:asciiTheme="minorHAnsi" w:hAnsiTheme="minorHAnsi" w:cstheme="minorBidi"/>
          <w:sz w:val="22"/>
          <w:szCs w:val="22"/>
        </w:rPr>
        <w:t xml:space="preserve">™ 7 Real-Time PCR System (Applied Biosystems) and included an initial 10 min. denaturation step at 95° C, followed by 40 cycles of 95° C for 15 sec. and 60° C for 60 sec. Each combination for draft marker and </w:t>
      </w:r>
      <w:r w:rsidR="004660C3" w:rsidRPr="5F242126">
        <w:rPr>
          <w:rFonts w:asciiTheme="minorHAnsi" w:hAnsiTheme="minorHAnsi" w:cstheme="minorBidi"/>
          <w:i/>
          <w:iCs/>
          <w:sz w:val="22"/>
          <w:szCs w:val="22"/>
        </w:rPr>
        <w:t xml:space="preserve">Elodea </w:t>
      </w:r>
      <w:proofErr w:type="spellStart"/>
      <w:r w:rsidR="004660C3" w:rsidRPr="5F242126">
        <w:rPr>
          <w:rFonts w:asciiTheme="minorHAnsi" w:hAnsiTheme="minorHAnsi" w:cstheme="minorBidi"/>
          <w:sz w:val="22"/>
          <w:szCs w:val="22"/>
        </w:rPr>
        <w:t>cpDNA</w:t>
      </w:r>
      <w:proofErr w:type="spellEnd"/>
      <w:r w:rsidR="004660C3" w:rsidRPr="5F242126">
        <w:rPr>
          <w:rFonts w:asciiTheme="minorHAnsi" w:hAnsiTheme="minorHAnsi" w:cstheme="minorBidi"/>
          <w:sz w:val="22"/>
          <w:szCs w:val="22"/>
        </w:rPr>
        <w:t xml:space="preserve"> template was run as three replicate qPCRs and the mean cycle number at which fluorescence crossed the detection threshold (Ct) was used as a basis for comparisons of performance among markers. At the end of these </w:t>
      </w:r>
      <w:r w:rsidR="7493B57C" w:rsidRPr="5F242126">
        <w:rPr>
          <w:rFonts w:asciiTheme="minorHAnsi" w:hAnsiTheme="minorHAnsi" w:cstheme="minorBidi"/>
          <w:sz w:val="22"/>
          <w:szCs w:val="22"/>
        </w:rPr>
        <w:t>trials,</w:t>
      </w:r>
      <w:r w:rsidR="004660C3" w:rsidRPr="5F242126">
        <w:rPr>
          <w:rFonts w:asciiTheme="minorHAnsi" w:hAnsiTheme="minorHAnsi" w:cstheme="minorBidi"/>
          <w:sz w:val="22"/>
          <w:szCs w:val="22"/>
        </w:rPr>
        <w:t xml:space="preserve"> we eliminated 15 markers from further testing</w:t>
      </w:r>
      <w:r w:rsidR="00306B18" w:rsidRPr="5F242126">
        <w:rPr>
          <w:rFonts w:asciiTheme="minorHAnsi" w:hAnsiTheme="minorHAnsi" w:cstheme="minorBidi"/>
          <w:sz w:val="22"/>
          <w:szCs w:val="22"/>
        </w:rPr>
        <w:t xml:space="preserve"> and carried six potential markers </w:t>
      </w:r>
      <w:r w:rsidR="006E55DF" w:rsidRPr="5F242126">
        <w:rPr>
          <w:rFonts w:asciiTheme="minorHAnsi" w:hAnsiTheme="minorHAnsi" w:cstheme="minorBidi"/>
          <w:sz w:val="22"/>
          <w:szCs w:val="22"/>
        </w:rPr>
        <w:t>into specificity testing.</w:t>
      </w:r>
    </w:p>
    <w:p w14:paraId="4D60DF34" w14:textId="16AF8E7A" w:rsidR="00BF0473" w:rsidRDefault="00847357" w:rsidP="5F242126">
      <w:pPr>
        <w:pStyle w:val="Default"/>
        <w:rPr>
          <w:rFonts w:asciiTheme="minorHAnsi" w:hAnsiTheme="minorHAnsi" w:cstheme="minorBidi"/>
          <w:sz w:val="22"/>
          <w:szCs w:val="22"/>
        </w:rPr>
      </w:pPr>
      <w:ins w:id="49" w:author="Russ, Ora OS" w:date="2022-10-23T20:07:00Z">
        <w:r>
          <w:rPr>
            <w:rFonts w:asciiTheme="minorHAnsi" w:hAnsiTheme="minorHAnsi" w:cstheme="minorHAnsi"/>
            <w:sz w:val="22"/>
            <w:szCs w:val="22"/>
          </w:rPr>
          <w:tab/>
        </w:r>
      </w:ins>
      <w:r w:rsidR="009A4B53" w:rsidRPr="5F242126">
        <w:rPr>
          <w:rFonts w:asciiTheme="minorHAnsi" w:hAnsiTheme="minorHAnsi" w:cstheme="minorBidi"/>
          <w:sz w:val="22"/>
          <w:szCs w:val="22"/>
        </w:rPr>
        <w:t xml:space="preserve">Specificity testing </w:t>
      </w:r>
      <w:r w:rsidR="00B3524C" w:rsidRPr="5F242126">
        <w:rPr>
          <w:rFonts w:asciiTheme="minorHAnsi" w:hAnsiTheme="minorHAnsi" w:cstheme="minorBidi"/>
          <w:sz w:val="22"/>
          <w:szCs w:val="22"/>
        </w:rPr>
        <w:t>was conducted with</w:t>
      </w:r>
      <w:r w:rsidR="00ED2ED3" w:rsidRPr="5F242126">
        <w:rPr>
          <w:rFonts w:asciiTheme="minorHAnsi" w:hAnsiTheme="minorHAnsi" w:cstheme="minorBidi"/>
          <w:sz w:val="22"/>
          <w:szCs w:val="22"/>
        </w:rPr>
        <w:t xml:space="preserve"> specimens collected from 15-non</w:t>
      </w:r>
      <w:r w:rsidR="00B3524C" w:rsidRPr="5F242126">
        <w:rPr>
          <w:rFonts w:asciiTheme="minorHAnsi" w:hAnsiTheme="minorHAnsi" w:cstheme="minorBidi"/>
          <w:sz w:val="22"/>
          <w:szCs w:val="22"/>
        </w:rPr>
        <w:t xml:space="preserve">-target </w:t>
      </w:r>
      <w:r w:rsidR="00DB51FE" w:rsidRPr="5F242126">
        <w:rPr>
          <w:rFonts w:asciiTheme="minorHAnsi" w:hAnsiTheme="minorHAnsi" w:cstheme="minorBidi"/>
          <w:sz w:val="22"/>
          <w:szCs w:val="22"/>
        </w:rPr>
        <w:t xml:space="preserve">co-occurring </w:t>
      </w:r>
      <w:r w:rsidR="00B3524C" w:rsidRPr="5F242126">
        <w:rPr>
          <w:rFonts w:asciiTheme="minorHAnsi" w:hAnsiTheme="minorHAnsi" w:cstheme="minorBidi"/>
          <w:sz w:val="22"/>
          <w:szCs w:val="22"/>
        </w:rPr>
        <w:t xml:space="preserve">aquatic plants and one </w:t>
      </w:r>
      <w:r w:rsidR="00306BF2" w:rsidRPr="5F242126">
        <w:rPr>
          <w:rFonts w:asciiTheme="minorHAnsi" w:hAnsiTheme="minorHAnsi" w:cstheme="minorBidi"/>
          <w:sz w:val="22"/>
          <w:szCs w:val="22"/>
        </w:rPr>
        <w:t>multi-cellular algae (Chara)</w:t>
      </w:r>
      <w:r w:rsidR="00C12F39" w:rsidRPr="5F242126">
        <w:rPr>
          <w:rFonts w:asciiTheme="minorHAnsi" w:hAnsiTheme="minorHAnsi" w:cstheme="minorBidi"/>
          <w:sz w:val="22"/>
          <w:szCs w:val="22"/>
        </w:rPr>
        <w:t xml:space="preserve"> </w:t>
      </w:r>
      <w:r w:rsidR="006C74D8" w:rsidRPr="5F242126">
        <w:rPr>
          <w:rFonts w:asciiTheme="minorHAnsi" w:hAnsiTheme="minorHAnsi" w:cstheme="minorBidi"/>
          <w:sz w:val="22"/>
          <w:szCs w:val="22"/>
        </w:rPr>
        <w:t>across</w:t>
      </w:r>
      <w:r w:rsidR="00726328" w:rsidRPr="5F242126">
        <w:rPr>
          <w:rFonts w:asciiTheme="minorHAnsi" w:hAnsiTheme="minorHAnsi" w:cstheme="minorBidi"/>
          <w:sz w:val="22"/>
          <w:szCs w:val="22"/>
        </w:rPr>
        <w:t xml:space="preserve"> multiple locations </w:t>
      </w:r>
      <w:r w:rsidR="00B26FD4" w:rsidRPr="5F242126">
        <w:rPr>
          <w:rFonts w:asciiTheme="minorHAnsi" w:hAnsiTheme="minorHAnsi" w:cstheme="minorBidi"/>
          <w:sz w:val="22"/>
          <w:szCs w:val="22"/>
        </w:rPr>
        <w:t xml:space="preserve">with </w:t>
      </w:r>
      <w:r w:rsidR="00565610" w:rsidRPr="7E616DC2">
        <w:rPr>
          <w:rFonts w:asciiTheme="minorHAnsi" w:hAnsiTheme="minorHAnsi" w:cstheme="minorBidi"/>
          <w:i/>
          <w:iCs/>
          <w:sz w:val="22"/>
          <w:szCs w:val="22"/>
        </w:rPr>
        <w:t>Elodea</w:t>
      </w:r>
      <w:r w:rsidR="00565610" w:rsidRPr="5F242126">
        <w:rPr>
          <w:rFonts w:asciiTheme="minorHAnsi" w:hAnsiTheme="minorHAnsi" w:cstheme="minorBidi"/>
          <w:sz w:val="22"/>
          <w:szCs w:val="22"/>
        </w:rPr>
        <w:t xml:space="preserve"> infestations</w:t>
      </w:r>
      <w:r w:rsidR="00B26FD4" w:rsidRPr="5F242126">
        <w:rPr>
          <w:rFonts w:asciiTheme="minorHAnsi" w:hAnsiTheme="minorHAnsi" w:cstheme="minorBidi"/>
          <w:sz w:val="22"/>
          <w:szCs w:val="22"/>
        </w:rPr>
        <w:t xml:space="preserve"> representing Fairbanks Borough region</w:t>
      </w:r>
      <w:r w:rsidR="004208A8" w:rsidRPr="5F242126">
        <w:rPr>
          <w:rFonts w:asciiTheme="minorHAnsi" w:hAnsiTheme="minorHAnsi" w:cstheme="minorBidi"/>
          <w:sz w:val="22"/>
          <w:szCs w:val="22"/>
        </w:rPr>
        <w:t xml:space="preserve">s and Valdez-Cordova regions </w:t>
      </w:r>
      <w:r w:rsidR="00726328" w:rsidRPr="5F242126">
        <w:rPr>
          <w:rFonts w:asciiTheme="minorHAnsi" w:hAnsiTheme="minorHAnsi" w:cstheme="minorBidi"/>
          <w:sz w:val="22"/>
          <w:szCs w:val="22"/>
        </w:rPr>
        <w:t>(</w:t>
      </w:r>
      <w:r w:rsidR="00F80B02" w:rsidRPr="5F242126">
        <w:rPr>
          <w:rFonts w:asciiTheme="minorHAnsi" w:hAnsiTheme="minorHAnsi" w:cstheme="minorBidi"/>
          <w:sz w:val="22"/>
          <w:szCs w:val="22"/>
        </w:rPr>
        <w:t xml:space="preserve">Table 1 from report). </w:t>
      </w:r>
      <w:r w:rsidR="00C13BD7" w:rsidRPr="5F242126">
        <w:rPr>
          <w:rFonts w:asciiTheme="minorHAnsi" w:hAnsiTheme="minorHAnsi" w:cstheme="minorBidi"/>
          <w:sz w:val="22"/>
          <w:szCs w:val="22"/>
        </w:rPr>
        <w:t>ERDC extracted</w:t>
      </w:r>
      <w:r w:rsidR="00102029" w:rsidRPr="5F242126">
        <w:rPr>
          <w:rFonts w:asciiTheme="minorHAnsi" w:hAnsiTheme="minorHAnsi" w:cstheme="minorBidi"/>
          <w:sz w:val="22"/>
          <w:szCs w:val="22"/>
        </w:rPr>
        <w:t xml:space="preserve"> whole genomic DNA (gDNA) from each plant sample using modified </w:t>
      </w:r>
      <w:proofErr w:type="spellStart"/>
      <w:r w:rsidR="00102029" w:rsidRPr="5F242126">
        <w:rPr>
          <w:rFonts w:asciiTheme="minorHAnsi" w:hAnsiTheme="minorHAnsi" w:cstheme="minorBidi"/>
          <w:sz w:val="22"/>
          <w:szCs w:val="22"/>
        </w:rPr>
        <w:t>cetyltrimethyl</w:t>
      </w:r>
      <w:proofErr w:type="spellEnd"/>
      <w:r w:rsidR="00102029" w:rsidRPr="5F242126">
        <w:rPr>
          <w:rFonts w:asciiTheme="minorHAnsi" w:hAnsiTheme="minorHAnsi" w:cstheme="minorBidi"/>
          <w:sz w:val="22"/>
          <w:szCs w:val="22"/>
        </w:rPr>
        <w:t xml:space="preserve"> ammonium bromide (CTAB) methodology (Doyle and Doyle 1987). Following methods described in Farrington et al. (2015), we created standard test gDNA solutions of 1 ng/</w:t>
      </w:r>
      <w:proofErr w:type="spellStart"/>
      <w:r w:rsidR="00102029" w:rsidRPr="5F242126">
        <w:rPr>
          <w:rFonts w:asciiTheme="minorHAnsi" w:hAnsiTheme="minorHAnsi" w:cstheme="minorBidi"/>
          <w:sz w:val="22"/>
          <w:szCs w:val="22"/>
        </w:rPr>
        <w:t>μL</w:t>
      </w:r>
      <w:proofErr w:type="spellEnd"/>
      <w:r w:rsidR="00102029" w:rsidRPr="5F242126">
        <w:rPr>
          <w:rFonts w:asciiTheme="minorHAnsi" w:hAnsiTheme="minorHAnsi" w:cstheme="minorBidi"/>
          <w:sz w:val="22"/>
          <w:szCs w:val="22"/>
        </w:rPr>
        <w:t xml:space="preserve"> in sterile, </w:t>
      </w:r>
      <w:proofErr w:type="spellStart"/>
      <w:r w:rsidR="00102029" w:rsidRPr="5F242126">
        <w:rPr>
          <w:rFonts w:asciiTheme="minorHAnsi" w:hAnsiTheme="minorHAnsi" w:cstheme="minorBidi"/>
          <w:sz w:val="22"/>
          <w:szCs w:val="22"/>
        </w:rPr>
        <w:t>DNAse</w:t>
      </w:r>
      <w:proofErr w:type="spellEnd"/>
      <w:r w:rsidR="00102029" w:rsidRPr="5F242126">
        <w:rPr>
          <w:rFonts w:asciiTheme="minorHAnsi" w:hAnsiTheme="minorHAnsi" w:cstheme="minorBidi"/>
          <w:sz w:val="22"/>
          <w:szCs w:val="22"/>
        </w:rPr>
        <w:t>-free water for each sample following DNA quantitation with the Nanodrop 1000. We then tested each sample against the</w:t>
      </w:r>
      <w:r w:rsidR="00C4465E" w:rsidRPr="5F242126">
        <w:rPr>
          <w:rFonts w:asciiTheme="minorHAnsi" w:hAnsiTheme="minorHAnsi" w:cstheme="minorBidi"/>
          <w:sz w:val="22"/>
          <w:szCs w:val="22"/>
        </w:rPr>
        <w:t xml:space="preserve"> remaining</w:t>
      </w:r>
      <w:r w:rsidR="00102029" w:rsidRPr="5F242126">
        <w:rPr>
          <w:rFonts w:asciiTheme="minorHAnsi" w:hAnsiTheme="minorHAnsi" w:cstheme="minorBidi"/>
          <w:sz w:val="22"/>
          <w:szCs w:val="22"/>
        </w:rPr>
        <w:t xml:space="preserve"> six potential markers using qPCR, 1 </w:t>
      </w:r>
      <w:proofErr w:type="spellStart"/>
      <w:r w:rsidR="00102029" w:rsidRPr="5F242126">
        <w:rPr>
          <w:rFonts w:asciiTheme="minorHAnsi" w:hAnsiTheme="minorHAnsi" w:cstheme="minorBidi"/>
          <w:sz w:val="22"/>
          <w:szCs w:val="22"/>
        </w:rPr>
        <w:t>μl</w:t>
      </w:r>
      <w:proofErr w:type="spellEnd"/>
      <w:r w:rsidR="00102029" w:rsidRPr="5F242126">
        <w:rPr>
          <w:rFonts w:asciiTheme="minorHAnsi" w:hAnsiTheme="minorHAnsi" w:cstheme="minorBidi"/>
          <w:sz w:val="22"/>
          <w:szCs w:val="22"/>
        </w:rPr>
        <w:t xml:space="preserve"> DNA template, and reaction protocols described above</w:t>
      </w:r>
      <w:r w:rsidR="007C165E" w:rsidRPr="5F242126">
        <w:rPr>
          <w:rFonts w:asciiTheme="minorHAnsi" w:hAnsiTheme="minorHAnsi" w:cstheme="minorBidi"/>
          <w:sz w:val="22"/>
          <w:szCs w:val="22"/>
        </w:rPr>
        <w:t>.</w:t>
      </w:r>
      <w:r w:rsidR="0050442C" w:rsidRPr="5F242126">
        <w:rPr>
          <w:rFonts w:asciiTheme="minorHAnsi" w:hAnsiTheme="minorHAnsi" w:cstheme="minorBidi"/>
          <w:sz w:val="22"/>
          <w:szCs w:val="22"/>
        </w:rPr>
        <w:t xml:space="preserve"> Samples were </w:t>
      </w:r>
      <w:r w:rsidR="00C7390C" w:rsidRPr="5F242126">
        <w:rPr>
          <w:rFonts w:asciiTheme="minorHAnsi" w:hAnsiTheme="minorHAnsi" w:cstheme="minorBidi"/>
          <w:sz w:val="22"/>
          <w:szCs w:val="22"/>
        </w:rPr>
        <w:t>identified</w:t>
      </w:r>
      <w:r w:rsidR="009D218D" w:rsidRPr="5F242126">
        <w:rPr>
          <w:rFonts w:asciiTheme="minorHAnsi" w:hAnsiTheme="minorHAnsi" w:cstheme="minorBidi"/>
          <w:sz w:val="22"/>
          <w:szCs w:val="22"/>
        </w:rPr>
        <w:t xml:space="preserve"> by staff</w:t>
      </w:r>
      <w:r w:rsidR="00BF7E36" w:rsidRPr="5F242126">
        <w:rPr>
          <w:rFonts w:asciiTheme="minorHAnsi" w:hAnsiTheme="minorHAnsi" w:cstheme="minorBidi"/>
          <w:sz w:val="22"/>
          <w:szCs w:val="22"/>
        </w:rPr>
        <w:t xml:space="preserve"> </w:t>
      </w:r>
      <w:r w:rsidR="00C7390C" w:rsidRPr="5F242126">
        <w:rPr>
          <w:rFonts w:asciiTheme="minorHAnsi" w:hAnsiTheme="minorHAnsi" w:cstheme="minorBidi"/>
          <w:sz w:val="22"/>
          <w:szCs w:val="22"/>
        </w:rPr>
        <w:t>Missouri Botanical Garden and archived</w:t>
      </w:r>
      <w:r w:rsidR="009D218D" w:rsidRPr="5F242126">
        <w:rPr>
          <w:rFonts w:asciiTheme="minorHAnsi" w:hAnsiTheme="minorHAnsi" w:cstheme="minorBidi"/>
          <w:sz w:val="22"/>
          <w:szCs w:val="22"/>
        </w:rPr>
        <w:t xml:space="preserve"> as voucher specimens</w:t>
      </w:r>
      <w:r w:rsidR="00490492" w:rsidRPr="5F242126">
        <w:rPr>
          <w:rFonts w:asciiTheme="minorHAnsi" w:hAnsiTheme="minorHAnsi" w:cstheme="minorBidi"/>
          <w:sz w:val="22"/>
          <w:szCs w:val="22"/>
        </w:rPr>
        <w:t>.</w:t>
      </w:r>
      <w:r w:rsidR="007C165E" w:rsidRPr="5F242126">
        <w:rPr>
          <w:rFonts w:asciiTheme="minorHAnsi" w:hAnsiTheme="minorHAnsi" w:cstheme="minorBidi"/>
          <w:sz w:val="22"/>
          <w:szCs w:val="22"/>
        </w:rPr>
        <w:t xml:space="preserve"> </w:t>
      </w:r>
      <w:r w:rsidR="00824802" w:rsidRPr="5F242126">
        <w:rPr>
          <w:rFonts w:asciiTheme="minorHAnsi" w:hAnsiTheme="minorHAnsi" w:cstheme="minorBidi"/>
          <w:sz w:val="22"/>
          <w:szCs w:val="22"/>
        </w:rPr>
        <w:t>Following</w:t>
      </w:r>
      <w:r w:rsidR="00C72D13" w:rsidRPr="5F242126">
        <w:rPr>
          <w:rFonts w:asciiTheme="minorHAnsi" w:hAnsiTheme="minorHAnsi" w:cstheme="minorBidi"/>
          <w:sz w:val="22"/>
          <w:szCs w:val="22"/>
        </w:rPr>
        <w:t xml:space="preserve"> the above</w:t>
      </w:r>
      <w:r w:rsidR="00824802" w:rsidRPr="5F242126">
        <w:rPr>
          <w:rFonts w:asciiTheme="minorHAnsi" w:hAnsiTheme="minorHAnsi" w:cstheme="minorBidi"/>
          <w:sz w:val="22"/>
          <w:szCs w:val="22"/>
        </w:rPr>
        <w:t xml:space="preserve"> </w:t>
      </w:r>
      <w:r w:rsidR="00607AB9" w:rsidRPr="5F242126">
        <w:rPr>
          <w:rFonts w:asciiTheme="minorHAnsi" w:hAnsiTheme="minorHAnsi" w:cstheme="minorBidi"/>
          <w:sz w:val="22"/>
          <w:szCs w:val="22"/>
        </w:rPr>
        <w:t>non-</w:t>
      </w:r>
      <w:r w:rsidR="00607AB9" w:rsidRPr="7E616DC2">
        <w:rPr>
          <w:rFonts w:asciiTheme="minorHAnsi" w:hAnsiTheme="minorHAnsi" w:cstheme="minorBidi"/>
          <w:i/>
          <w:iCs/>
          <w:sz w:val="22"/>
          <w:szCs w:val="22"/>
        </w:rPr>
        <w:t>Elodea</w:t>
      </w:r>
      <w:r w:rsidR="00C72D13" w:rsidRPr="5F242126">
        <w:rPr>
          <w:rFonts w:asciiTheme="minorHAnsi" w:hAnsiTheme="minorHAnsi" w:cstheme="minorBidi"/>
          <w:sz w:val="22"/>
          <w:szCs w:val="22"/>
        </w:rPr>
        <w:t xml:space="preserve">-target testing, </w:t>
      </w:r>
      <w:r w:rsidR="00740E95" w:rsidRPr="5F242126">
        <w:rPr>
          <w:rFonts w:asciiTheme="minorHAnsi" w:hAnsiTheme="minorHAnsi" w:cstheme="minorBidi"/>
          <w:sz w:val="22"/>
          <w:szCs w:val="22"/>
        </w:rPr>
        <w:t xml:space="preserve">the </w:t>
      </w:r>
      <w:r w:rsidR="00607AB9" w:rsidRPr="5F242126">
        <w:rPr>
          <w:rFonts w:asciiTheme="minorHAnsi" w:hAnsiTheme="minorHAnsi" w:cstheme="minorBidi"/>
          <w:sz w:val="22"/>
          <w:szCs w:val="22"/>
        </w:rPr>
        <w:t xml:space="preserve">six </w:t>
      </w:r>
      <w:r w:rsidR="00740E95" w:rsidRPr="5F242126">
        <w:rPr>
          <w:rFonts w:asciiTheme="minorHAnsi" w:hAnsiTheme="minorHAnsi" w:cstheme="minorBidi"/>
          <w:sz w:val="22"/>
          <w:szCs w:val="22"/>
        </w:rPr>
        <w:t xml:space="preserve">markers were tested for intrageneric </w:t>
      </w:r>
      <w:r w:rsidR="00B573A1" w:rsidRPr="5F242126">
        <w:rPr>
          <w:rFonts w:asciiTheme="minorHAnsi" w:hAnsiTheme="minorHAnsi" w:cstheme="minorBidi"/>
          <w:sz w:val="22"/>
          <w:szCs w:val="22"/>
        </w:rPr>
        <w:t xml:space="preserve">amplification using </w:t>
      </w:r>
      <w:r w:rsidR="00AF53EC" w:rsidRPr="5F242126">
        <w:rPr>
          <w:rFonts w:asciiTheme="minorHAnsi" w:hAnsiTheme="minorHAnsi" w:cstheme="minorBidi"/>
          <w:sz w:val="22"/>
          <w:szCs w:val="22"/>
        </w:rPr>
        <w:t xml:space="preserve">both E. Canadensis and E. </w:t>
      </w:r>
      <w:proofErr w:type="spellStart"/>
      <w:r w:rsidR="00AF53EC" w:rsidRPr="5F242126">
        <w:rPr>
          <w:rFonts w:asciiTheme="minorHAnsi" w:hAnsiTheme="minorHAnsi" w:cstheme="minorBidi"/>
          <w:sz w:val="22"/>
          <w:szCs w:val="22"/>
        </w:rPr>
        <w:t>nuttallii</w:t>
      </w:r>
      <w:proofErr w:type="spellEnd"/>
      <w:r w:rsidR="00AF53EC" w:rsidRPr="5F242126">
        <w:rPr>
          <w:rFonts w:asciiTheme="minorHAnsi" w:hAnsiTheme="minorHAnsi" w:cstheme="minorBidi"/>
          <w:sz w:val="22"/>
          <w:szCs w:val="22"/>
        </w:rPr>
        <w:t xml:space="preserve"> plant tissue</w:t>
      </w:r>
      <w:r w:rsidR="00057041" w:rsidRPr="5F242126">
        <w:rPr>
          <w:rFonts w:asciiTheme="minorHAnsi" w:hAnsiTheme="minorHAnsi" w:cstheme="minorBidi"/>
          <w:sz w:val="22"/>
          <w:szCs w:val="22"/>
        </w:rPr>
        <w:t xml:space="preserve"> samples</w:t>
      </w:r>
      <w:r w:rsidR="00AF53EC" w:rsidRPr="5F242126">
        <w:rPr>
          <w:rFonts w:asciiTheme="minorHAnsi" w:hAnsiTheme="minorHAnsi" w:cstheme="minorBidi"/>
          <w:sz w:val="22"/>
          <w:szCs w:val="22"/>
        </w:rPr>
        <w:t xml:space="preserve"> </w:t>
      </w:r>
      <w:r w:rsidR="008D3EA1" w:rsidRPr="5F242126">
        <w:rPr>
          <w:rFonts w:asciiTheme="minorHAnsi" w:hAnsiTheme="minorHAnsi" w:cstheme="minorBidi"/>
          <w:sz w:val="22"/>
          <w:szCs w:val="22"/>
        </w:rPr>
        <w:t xml:space="preserve">from </w:t>
      </w:r>
      <w:r w:rsidR="00F614BD" w:rsidRPr="5F242126">
        <w:rPr>
          <w:rFonts w:asciiTheme="minorHAnsi" w:hAnsiTheme="minorHAnsi" w:cstheme="minorBidi"/>
          <w:sz w:val="22"/>
          <w:szCs w:val="22"/>
        </w:rPr>
        <w:t>multiple regions</w:t>
      </w:r>
      <w:r w:rsidR="501B257E" w:rsidRPr="5F242126">
        <w:rPr>
          <w:rFonts w:asciiTheme="minorHAnsi" w:hAnsiTheme="minorHAnsi" w:cstheme="minorBidi"/>
          <w:sz w:val="22"/>
          <w:szCs w:val="22"/>
        </w:rPr>
        <w:t xml:space="preserve"> in Alaska</w:t>
      </w:r>
      <w:r w:rsidR="00F614BD" w:rsidRPr="5F242126">
        <w:rPr>
          <w:rFonts w:asciiTheme="minorHAnsi" w:hAnsiTheme="minorHAnsi" w:cstheme="minorBidi"/>
          <w:sz w:val="22"/>
          <w:szCs w:val="22"/>
        </w:rPr>
        <w:t xml:space="preserve"> </w:t>
      </w:r>
      <w:r w:rsidR="006F5E74" w:rsidRPr="5F242126">
        <w:rPr>
          <w:rFonts w:asciiTheme="minorHAnsi" w:hAnsiTheme="minorHAnsi" w:cstheme="minorBidi"/>
          <w:sz w:val="22"/>
          <w:szCs w:val="22"/>
        </w:rPr>
        <w:t xml:space="preserve">(Cordova-Valdez, Fairbanks </w:t>
      </w:r>
      <w:r w:rsidR="00146AF1" w:rsidRPr="5F242126">
        <w:rPr>
          <w:rFonts w:asciiTheme="minorHAnsi" w:hAnsiTheme="minorHAnsi" w:cstheme="minorBidi"/>
          <w:sz w:val="22"/>
          <w:szCs w:val="22"/>
        </w:rPr>
        <w:t>Borough</w:t>
      </w:r>
      <w:r w:rsidR="006F5E74" w:rsidRPr="5F242126">
        <w:rPr>
          <w:rFonts w:asciiTheme="minorHAnsi" w:hAnsiTheme="minorHAnsi" w:cstheme="minorBidi"/>
          <w:sz w:val="22"/>
          <w:szCs w:val="22"/>
        </w:rPr>
        <w:t xml:space="preserve">, </w:t>
      </w:r>
      <w:r w:rsidR="00146AF1" w:rsidRPr="5F242126">
        <w:rPr>
          <w:rFonts w:asciiTheme="minorHAnsi" w:hAnsiTheme="minorHAnsi" w:cstheme="minorBidi"/>
          <w:sz w:val="22"/>
          <w:szCs w:val="22"/>
        </w:rPr>
        <w:t>Yukon-Koyukuk Borough)</w:t>
      </w:r>
      <w:r w:rsidR="00AF53EC" w:rsidRPr="5F242126">
        <w:rPr>
          <w:rFonts w:asciiTheme="minorHAnsi" w:hAnsiTheme="minorHAnsi" w:cstheme="minorBidi"/>
          <w:sz w:val="22"/>
          <w:szCs w:val="22"/>
        </w:rPr>
        <w:t xml:space="preserve">. </w:t>
      </w:r>
      <w:r w:rsidR="0019242E" w:rsidRPr="5F242126">
        <w:rPr>
          <w:rFonts w:asciiTheme="minorHAnsi" w:hAnsiTheme="minorHAnsi" w:cstheme="minorBidi"/>
          <w:sz w:val="22"/>
          <w:szCs w:val="22"/>
        </w:rPr>
        <w:t xml:space="preserve">Whole gDNA was extracted </w:t>
      </w:r>
      <w:r w:rsidR="000E0785" w:rsidRPr="5F242126">
        <w:rPr>
          <w:rFonts w:asciiTheme="minorHAnsi" w:hAnsiTheme="minorHAnsi" w:cstheme="minorBidi"/>
          <w:sz w:val="22"/>
          <w:szCs w:val="22"/>
        </w:rPr>
        <w:t xml:space="preserve">as described above and using the qPCR conditions above. </w:t>
      </w:r>
    </w:p>
    <w:p w14:paraId="78A1926C" w14:textId="4748C2AA" w:rsidR="007977C9" w:rsidRDefault="008C696B">
      <w:pPr>
        <w:pStyle w:val="Default"/>
        <w:ind w:firstLine="720"/>
        <w:rPr>
          <w:rFonts w:asciiTheme="minorHAnsi" w:hAnsiTheme="minorHAnsi" w:cstheme="minorBidi"/>
          <w:sz w:val="22"/>
          <w:szCs w:val="22"/>
        </w:rPr>
        <w:pPrChange w:id="50" w:author="Russ, Ora OS" w:date="2022-10-23T23:27:00Z">
          <w:pPr>
            <w:pStyle w:val="Default"/>
          </w:pPr>
        </w:pPrChange>
      </w:pPr>
      <w:r w:rsidRPr="5F242126">
        <w:rPr>
          <w:rFonts w:asciiTheme="minorHAnsi" w:hAnsiTheme="minorHAnsi" w:cstheme="minorBidi"/>
          <w:sz w:val="22"/>
          <w:szCs w:val="22"/>
        </w:rPr>
        <w:t xml:space="preserve">The initial sensitivity and specificity testing narrowed down the marker suite to four </w:t>
      </w:r>
      <w:r w:rsidR="00DA379C" w:rsidRPr="5F242126">
        <w:rPr>
          <w:rFonts w:asciiTheme="minorHAnsi" w:hAnsiTheme="minorHAnsi" w:cstheme="minorBidi"/>
          <w:sz w:val="22"/>
          <w:szCs w:val="22"/>
        </w:rPr>
        <w:t xml:space="preserve">optimal performing </w:t>
      </w:r>
      <w:r w:rsidRPr="5F242126">
        <w:rPr>
          <w:rFonts w:asciiTheme="minorHAnsi" w:hAnsiTheme="minorHAnsi" w:cstheme="minorBidi"/>
          <w:sz w:val="22"/>
          <w:szCs w:val="22"/>
        </w:rPr>
        <w:t xml:space="preserve">markers, </w:t>
      </w:r>
      <w:r w:rsidR="00C46085" w:rsidRPr="5F242126">
        <w:rPr>
          <w:rFonts w:asciiTheme="minorHAnsi" w:hAnsiTheme="minorHAnsi" w:cstheme="minorBidi"/>
          <w:sz w:val="22"/>
          <w:szCs w:val="22"/>
        </w:rPr>
        <w:t xml:space="preserve">with two markers targeting </w:t>
      </w:r>
      <w:r w:rsidR="00C46085" w:rsidRPr="5F242126">
        <w:rPr>
          <w:rFonts w:asciiTheme="minorHAnsi" w:hAnsiTheme="minorHAnsi" w:cstheme="minorBidi"/>
          <w:i/>
          <w:iCs/>
          <w:sz w:val="22"/>
          <w:szCs w:val="22"/>
        </w:rPr>
        <w:t xml:space="preserve">Elodea </w:t>
      </w:r>
      <w:r w:rsidR="00C46085" w:rsidRPr="5F242126">
        <w:rPr>
          <w:rFonts w:asciiTheme="minorHAnsi" w:hAnsiTheme="minorHAnsi" w:cstheme="minorBidi"/>
          <w:sz w:val="22"/>
          <w:szCs w:val="22"/>
        </w:rPr>
        <w:t xml:space="preserve">plants in general, one marker targeting </w:t>
      </w:r>
      <w:r w:rsidR="00C46085" w:rsidRPr="5F242126">
        <w:rPr>
          <w:rFonts w:asciiTheme="minorHAnsi" w:hAnsiTheme="minorHAnsi" w:cstheme="minorBidi"/>
          <w:i/>
          <w:iCs/>
          <w:sz w:val="22"/>
          <w:szCs w:val="22"/>
        </w:rPr>
        <w:t>E</w:t>
      </w:r>
      <w:r w:rsidR="00BE6874" w:rsidRPr="5F242126">
        <w:rPr>
          <w:rFonts w:asciiTheme="minorHAnsi" w:hAnsiTheme="minorHAnsi" w:cstheme="minorBidi"/>
          <w:i/>
          <w:iCs/>
          <w:sz w:val="22"/>
          <w:szCs w:val="22"/>
        </w:rPr>
        <w:t>. canadensis</w:t>
      </w:r>
      <w:r w:rsidR="00C46085" w:rsidRPr="5F242126">
        <w:rPr>
          <w:rFonts w:asciiTheme="minorHAnsi" w:hAnsiTheme="minorHAnsi" w:cstheme="minorBidi"/>
          <w:sz w:val="22"/>
          <w:szCs w:val="22"/>
        </w:rPr>
        <w:t xml:space="preserve">, and one targeting </w:t>
      </w:r>
      <w:r w:rsidR="00C46085" w:rsidRPr="5F242126">
        <w:rPr>
          <w:rFonts w:asciiTheme="minorHAnsi" w:hAnsiTheme="minorHAnsi" w:cstheme="minorBidi"/>
          <w:i/>
          <w:iCs/>
          <w:sz w:val="22"/>
          <w:szCs w:val="22"/>
        </w:rPr>
        <w:t>E</w:t>
      </w:r>
      <w:r w:rsidR="00BE6874" w:rsidRPr="5F242126">
        <w:rPr>
          <w:rFonts w:asciiTheme="minorHAnsi" w:hAnsiTheme="minorHAnsi" w:cstheme="minorBidi"/>
          <w:i/>
          <w:iCs/>
          <w:sz w:val="22"/>
          <w:szCs w:val="22"/>
        </w:rPr>
        <w:t xml:space="preserve">. </w:t>
      </w:r>
      <w:proofErr w:type="spellStart"/>
      <w:r w:rsidR="00BE6874" w:rsidRPr="5F242126">
        <w:rPr>
          <w:rFonts w:asciiTheme="minorHAnsi" w:hAnsiTheme="minorHAnsi" w:cstheme="minorBidi"/>
          <w:i/>
          <w:iCs/>
          <w:sz w:val="22"/>
          <w:szCs w:val="22"/>
        </w:rPr>
        <w:t>nuttallii</w:t>
      </w:r>
      <w:proofErr w:type="spellEnd"/>
      <w:r w:rsidR="00C46085" w:rsidRPr="5F242126">
        <w:rPr>
          <w:rFonts w:asciiTheme="minorHAnsi" w:hAnsiTheme="minorHAnsi" w:cstheme="minorBidi"/>
          <w:sz w:val="22"/>
          <w:szCs w:val="22"/>
        </w:rPr>
        <w:t>. These four markers were designated Elod-1, Elod-2, ELCA7-1, and ELNU2-1, respectively</w:t>
      </w:r>
      <w:r w:rsidR="009B2C3A" w:rsidRPr="5F242126">
        <w:rPr>
          <w:rFonts w:asciiTheme="minorHAnsi" w:hAnsiTheme="minorHAnsi" w:cstheme="minorBidi"/>
          <w:sz w:val="22"/>
          <w:szCs w:val="22"/>
        </w:rPr>
        <w:t xml:space="preserve"> (Table with </w:t>
      </w:r>
      <w:r w:rsidR="00346A75" w:rsidRPr="5F242126">
        <w:rPr>
          <w:rFonts w:asciiTheme="minorHAnsi" w:hAnsiTheme="minorHAnsi" w:cstheme="minorBidi"/>
          <w:sz w:val="22"/>
          <w:szCs w:val="22"/>
        </w:rPr>
        <w:t xml:space="preserve">sequences and length and </w:t>
      </w:r>
      <w:r w:rsidR="00936373" w:rsidRPr="5F242126">
        <w:rPr>
          <w:rFonts w:asciiTheme="minorHAnsi" w:hAnsiTheme="minorHAnsi" w:cstheme="minorBidi"/>
          <w:sz w:val="22"/>
          <w:szCs w:val="22"/>
        </w:rPr>
        <w:t>dye prob label info.)</w:t>
      </w:r>
      <w:r w:rsidR="00C46085" w:rsidRPr="5F242126">
        <w:rPr>
          <w:rFonts w:asciiTheme="minorHAnsi" w:hAnsiTheme="minorHAnsi" w:cstheme="minorBidi"/>
          <w:sz w:val="22"/>
          <w:szCs w:val="22"/>
        </w:rPr>
        <w:t>.</w:t>
      </w:r>
    </w:p>
    <w:p w14:paraId="62F01351" w14:textId="6BFC2AE9" w:rsidR="00D00BBE" w:rsidRDefault="00FE1D28" w:rsidP="5F242126">
      <w:pPr>
        <w:pStyle w:val="Default"/>
        <w:ind w:firstLine="720"/>
        <w:rPr>
          <w:rFonts w:asciiTheme="minorHAnsi" w:hAnsiTheme="minorHAnsi" w:cstheme="minorBidi"/>
          <w:sz w:val="22"/>
          <w:szCs w:val="22"/>
        </w:rPr>
      </w:pPr>
      <w:r w:rsidRPr="7E616DC2">
        <w:rPr>
          <w:rFonts w:asciiTheme="minorHAnsi" w:hAnsiTheme="minorHAnsi" w:cstheme="minorBidi"/>
          <w:sz w:val="22"/>
          <w:szCs w:val="22"/>
        </w:rPr>
        <w:t>The final suite of four markers were</w:t>
      </w:r>
      <w:r w:rsidR="00AA682E" w:rsidRPr="7E616DC2">
        <w:rPr>
          <w:rFonts w:asciiTheme="minorHAnsi" w:hAnsiTheme="minorHAnsi" w:cstheme="minorBidi"/>
          <w:sz w:val="22"/>
          <w:szCs w:val="22"/>
        </w:rPr>
        <w:t xml:space="preserve"> evaluated for</w:t>
      </w:r>
      <w:r w:rsidR="007F7BA8" w:rsidRPr="7E616DC2">
        <w:rPr>
          <w:rFonts w:asciiTheme="minorHAnsi" w:hAnsiTheme="minorHAnsi" w:cstheme="minorBidi"/>
          <w:sz w:val="22"/>
          <w:szCs w:val="22"/>
        </w:rPr>
        <w:t xml:space="preserve"> limits of detection</w:t>
      </w:r>
      <w:r w:rsidR="00AA682E" w:rsidRPr="7E616DC2">
        <w:rPr>
          <w:rFonts w:asciiTheme="minorHAnsi" w:hAnsiTheme="minorHAnsi" w:cstheme="minorBidi"/>
          <w:sz w:val="22"/>
          <w:szCs w:val="22"/>
        </w:rPr>
        <w:t xml:space="preserve"> </w:t>
      </w:r>
      <w:r w:rsidR="007F7BA8" w:rsidRPr="7E616DC2">
        <w:rPr>
          <w:rFonts w:asciiTheme="minorHAnsi" w:hAnsiTheme="minorHAnsi" w:cstheme="minorBidi"/>
          <w:sz w:val="22"/>
          <w:szCs w:val="22"/>
        </w:rPr>
        <w:t>(</w:t>
      </w:r>
      <w:r w:rsidR="00AA682E" w:rsidRPr="7E616DC2">
        <w:rPr>
          <w:rFonts w:asciiTheme="minorHAnsi" w:hAnsiTheme="minorHAnsi" w:cstheme="minorBidi"/>
          <w:sz w:val="22"/>
          <w:szCs w:val="22"/>
        </w:rPr>
        <w:t>LOD</w:t>
      </w:r>
      <w:r w:rsidR="007F7BA8" w:rsidRPr="7E616DC2">
        <w:rPr>
          <w:rFonts w:asciiTheme="minorHAnsi" w:hAnsiTheme="minorHAnsi" w:cstheme="minorBidi"/>
          <w:sz w:val="22"/>
          <w:szCs w:val="22"/>
        </w:rPr>
        <w:t>’s)</w:t>
      </w:r>
      <w:r w:rsidR="00AA682E" w:rsidRPr="7E616DC2">
        <w:rPr>
          <w:rFonts w:asciiTheme="minorHAnsi" w:hAnsiTheme="minorHAnsi" w:cstheme="minorBidi"/>
          <w:sz w:val="22"/>
          <w:szCs w:val="22"/>
        </w:rPr>
        <w:t xml:space="preserve"> and</w:t>
      </w:r>
      <w:r w:rsidR="001A33A5" w:rsidRPr="7E616DC2">
        <w:rPr>
          <w:rFonts w:asciiTheme="minorHAnsi" w:hAnsiTheme="minorHAnsi" w:cstheme="minorBidi"/>
          <w:sz w:val="22"/>
          <w:szCs w:val="22"/>
        </w:rPr>
        <w:t xml:space="preserve"> </w:t>
      </w:r>
      <w:r w:rsidR="003B623C" w:rsidRPr="7E616DC2">
        <w:rPr>
          <w:rFonts w:asciiTheme="minorHAnsi" w:hAnsiTheme="minorHAnsi" w:cstheme="minorBidi"/>
          <w:sz w:val="22"/>
          <w:szCs w:val="22"/>
        </w:rPr>
        <w:t>limits of quantification (</w:t>
      </w:r>
      <w:r w:rsidR="00AA682E" w:rsidRPr="7E616DC2">
        <w:rPr>
          <w:rFonts w:asciiTheme="minorHAnsi" w:hAnsiTheme="minorHAnsi" w:cstheme="minorBidi"/>
          <w:sz w:val="22"/>
          <w:szCs w:val="22"/>
        </w:rPr>
        <w:t>LOQ</w:t>
      </w:r>
      <w:r w:rsidR="007465EA" w:rsidRPr="7E616DC2">
        <w:rPr>
          <w:rFonts w:asciiTheme="minorHAnsi" w:hAnsiTheme="minorHAnsi" w:cstheme="minorBidi"/>
          <w:sz w:val="22"/>
          <w:szCs w:val="22"/>
        </w:rPr>
        <w:t>’s</w:t>
      </w:r>
      <w:r w:rsidR="003B623C" w:rsidRPr="7E616DC2">
        <w:rPr>
          <w:rFonts w:asciiTheme="minorHAnsi" w:hAnsiTheme="minorHAnsi" w:cstheme="minorBidi"/>
          <w:sz w:val="22"/>
          <w:szCs w:val="22"/>
        </w:rPr>
        <w:t>)</w:t>
      </w:r>
      <w:r w:rsidR="00AA682E" w:rsidRPr="7E616DC2">
        <w:rPr>
          <w:rFonts w:asciiTheme="minorHAnsi" w:hAnsiTheme="minorHAnsi" w:cstheme="minorBidi"/>
          <w:sz w:val="22"/>
          <w:szCs w:val="22"/>
        </w:rPr>
        <w:t xml:space="preserve"> using </w:t>
      </w:r>
      <w:r w:rsidR="00B22728" w:rsidRPr="7E616DC2">
        <w:rPr>
          <w:rFonts w:asciiTheme="minorHAnsi" w:hAnsiTheme="minorHAnsi" w:cstheme="minorBidi"/>
          <w:sz w:val="22"/>
          <w:szCs w:val="22"/>
        </w:rPr>
        <w:t>custom designed synthetic double-stranded DNA fragments (</w:t>
      </w:r>
      <w:proofErr w:type="spellStart"/>
      <w:r w:rsidR="00B22728" w:rsidRPr="7E616DC2">
        <w:rPr>
          <w:rFonts w:asciiTheme="minorHAnsi" w:hAnsiTheme="minorHAnsi" w:cstheme="minorBidi"/>
          <w:sz w:val="22"/>
          <w:szCs w:val="22"/>
        </w:rPr>
        <w:t>gBlocks</w:t>
      </w:r>
      <w:proofErr w:type="spellEnd"/>
      <w:r w:rsidR="00B22728" w:rsidRPr="7E616DC2">
        <w:rPr>
          <w:rFonts w:asciiTheme="minorHAnsi" w:hAnsiTheme="minorHAnsi" w:cstheme="minorBidi"/>
          <w:sz w:val="22"/>
          <w:szCs w:val="22"/>
        </w:rPr>
        <w:t>®; Integrated DNA Technologies, Coralville, IA, USA) matching each of the select eDNA markers</w:t>
      </w:r>
      <w:r w:rsidR="006C0232" w:rsidRPr="7E616DC2">
        <w:rPr>
          <w:rFonts w:asciiTheme="minorHAnsi" w:hAnsiTheme="minorHAnsi" w:cstheme="minorBidi"/>
          <w:sz w:val="22"/>
          <w:szCs w:val="22"/>
        </w:rPr>
        <w:t xml:space="preserve">. </w:t>
      </w:r>
      <w:r w:rsidR="00561227" w:rsidRPr="7E616DC2">
        <w:rPr>
          <w:rFonts w:asciiTheme="minorHAnsi" w:hAnsiTheme="minorHAnsi" w:cstheme="minorBidi"/>
          <w:sz w:val="22"/>
          <w:szCs w:val="22"/>
        </w:rPr>
        <w:t>For LOD’s, s</w:t>
      </w:r>
      <w:r w:rsidR="006C0232" w:rsidRPr="7E616DC2">
        <w:rPr>
          <w:rFonts w:asciiTheme="minorHAnsi" w:hAnsiTheme="minorHAnsi" w:cstheme="minorBidi"/>
          <w:sz w:val="22"/>
          <w:szCs w:val="22"/>
        </w:rPr>
        <w:t xml:space="preserve">erial dilutions were </w:t>
      </w:r>
      <w:r w:rsidR="00FF32B4" w:rsidRPr="7E616DC2">
        <w:rPr>
          <w:rFonts w:asciiTheme="minorHAnsi" w:hAnsiTheme="minorHAnsi" w:cstheme="minorBidi"/>
          <w:sz w:val="22"/>
          <w:szCs w:val="22"/>
        </w:rPr>
        <w:t xml:space="preserve">created </w:t>
      </w:r>
      <w:r w:rsidR="002D0448" w:rsidRPr="7E616DC2">
        <w:rPr>
          <w:rFonts w:asciiTheme="minorHAnsi" w:hAnsiTheme="minorHAnsi" w:cstheme="minorBidi"/>
          <w:sz w:val="22"/>
          <w:szCs w:val="22"/>
        </w:rPr>
        <w:t>with classes of</w:t>
      </w:r>
      <w:r w:rsidR="00FF32B4" w:rsidRPr="7E616DC2">
        <w:rPr>
          <w:rFonts w:asciiTheme="minorHAnsi" w:hAnsiTheme="minorHAnsi" w:cstheme="minorBidi"/>
          <w:sz w:val="22"/>
          <w:szCs w:val="22"/>
        </w:rPr>
        <w:t xml:space="preserve"> 2, 4, </w:t>
      </w:r>
      <w:r w:rsidR="00017578" w:rsidRPr="7E616DC2">
        <w:rPr>
          <w:rFonts w:asciiTheme="minorHAnsi" w:hAnsiTheme="minorHAnsi" w:cstheme="minorBidi"/>
          <w:sz w:val="22"/>
          <w:szCs w:val="22"/>
        </w:rPr>
        <w:t>8, and 16 copies/</w:t>
      </w:r>
      <w:proofErr w:type="spellStart"/>
      <w:r w:rsidR="00017578" w:rsidRPr="7E616DC2">
        <w:rPr>
          <w:rFonts w:asciiTheme="minorHAnsi" w:hAnsiTheme="minorHAnsi" w:cstheme="minorBidi"/>
          <w:sz w:val="22"/>
          <w:szCs w:val="22"/>
        </w:rPr>
        <w:t>μl</w:t>
      </w:r>
      <w:proofErr w:type="spellEnd"/>
      <w:r w:rsidR="2C332A85" w:rsidRPr="7E616DC2">
        <w:rPr>
          <w:rFonts w:asciiTheme="minorHAnsi" w:hAnsiTheme="minorHAnsi" w:cstheme="minorBidi"/>
          <w:sz w:val="22"/>
          <w:szCs w:val="22"/>
        </w:rPr>
        <w:t>.</w:t>
      </w:r>
    </w:p>
    <w:p w14:paraId="3E586815" w14:textId="3A1BD2A5" w:rsidR="7E616DC2" w:rsidRDefault="7E616DC2" w:rsidP="7E616DC2">
      <w:pPr>
        <w:spacing w:after="0" w:line="240" w:lineRule="auto"/>
        <w:rPr>
          <w:b/>
          <w:bCs/>
          <w:i/>
          <w:iCs/>
        </w:rPr>
      </w:pPr>
    </w:p>
    <w:p w14:paraId="4310ACEF" w14:textId="7A5EAFFA" w:rsidR="00D00BBE" w:rsidRDefault="0D48BB30" w:rsidP="7E616DC2">
      <w:pPr>
        <w:spacing w:after="0" w:line="240" w:lineRule="auto"/>
        <w:rPr>
          <w:i/>
          <w:iCs/>
        </w:rPr>
      </w:pPr>
      <w:r w:rsidRPr="7E616DC2">
        <w:rPr>
          <w:i/>
          <w:iCs/>
        </w:rPr>
        <w:t xml:space="preserve">2.2 </w:t>
      </w:r>
      <w:r w:rsidR="00245F22" w:rsidRPr="7E616DC2">
        <w:rPr>
          <w:i/>
          <w:iCs/>
        </w:rPr>
        <w:t xml:space="preserve">Study Area </w:t>
      </w:r>
    </w:p>
    <w:p w14:paraId="6F15FC1D" w14:textId="2C6BC048" w:rsidR="00361B5A" w:rsidRDefault="0055246C" w:rsidP="7E616DC2">
      <w:pPr>
        <w:spacing w:after="0" w:line="240" w:lineRule="auto"/>
      </w:pPr>
      <w:r>
        <w:t>Water samples were collected</w:t>
      </w:r>
      <w:r w:rsidR="00284AE8">
        <w:t xml:space="preserve"> to field validate markers </w:t>
      </w:r>
      <w:r w:rsidR="00717A69">
        <w:t xml:space="preserve">on two </w:t>
      </w:r>
      <w:commentRangeStart w:id="51"/>
      <w:r>
        <w:t>dense</w:t>
      </w:r>
      <w:r w:rsidRPr="0055246C">
        <w:rPr>
          <w:i/>
          <w:iCs/>
        </w:rPr>
        <w:t xml:space="preserve"> </w:t>
      </w:r>
      <w:commentRangeEnd w:id="51"/>
      <w:r w:rsidR="00A20DE2">
        <w:rPr>
          <w:rStyle w:val="CommentReference"/>
        </w:rPr>
        <w:commentReference w:id="51"/>
      </w:r>
      <w:r w:rsidRPr="0055246C">
        <w:rPr>
          <w:i/>
          <w:iCs/>
        </w:rPr>
        <w:t>Elodea</w:t>
      </w:r>
      <w:r>
        <w:t xml:space="preserve"> infestations: </w:t>
      </w:r>
      <w:r w:rsidR="308CF887">
        <w:t xml:space="preserve">at </w:t>
      </w:r>
      <w:r w:rsidR="00E70655">
        <w:t>Chena Lakes</w:t>
      </w:r>
      <w:r w:rsidR="6D15756C">
        <w:t xml:space="preserve"> near Fairbanks, Alaska (64.</w:t>
      </w:r>
      <w:r w:rsidR="4B49E892">
        <w:t>77</w:t>
      </w:r>
      <w:r w:rsidR="71D09C4D">
        <w:t>5</w:t>
      </w:r>
      <w:r w:rsidR="6D15756C">
        <w:t>°N, 147.</w:t>
      </w:r>
      <w:r w:rsidR="3E4779EF">
        <w:t>232</w:t>
      </w:r>
      <w:r w:rsidR="09E79D66">
        <w:t>°</w:t>
      </w:r>
      <w:r w:rsidR="6D15756C">
        <w:t>W)</w:t>
      </w:r>
      <w:r w:rsidR="512760DD">
        <w:t xml:space="preserve">, </w:t>
      </w:r>
      <w:r w:rsidR="00E70655">
        <w:t xml:space="preserve">and </w:t>
      </w:r>
      <w:r w:rsidR="6F30CE4B">
        <w:t xml:space="preserve">Potter Marsh, Anchorage </w:t>
      </w:r>
      <w:commentRangeStart w:id="52"/>
      <w:r w:rsidR="6F30CE4B">
        <w:t>Alaska</w:t>
      </w:r>
      <w:commentRangeEnd w:id="52"/>
      <w:r w:rsidR="00B65513">
        <w:rPr>
          <w:rStyle w:val="CommentReference"/>
        </w:rPr>
        <w:commentReference w:id="52"/>
      </w:r>
      <w:r w:rsidR="6F30CE4B">
        <w:t xml:space="preserve"> (61.</w:t>
      </w:r>
      <w:r w:rsidR="1FADF39D">
        <w:t>0561</w:t>
      </w:r>
      <w:r w:rsidR="6F30CE4B">
        <w:t>°N, 149.</w:t>
      </w:r>
      <w:r w:rsidR="5286D95C">
        <w:t>7</w:t>
      </w:r>
      <w:r w:rsidR="6F30CE4B">
        <w:t>97</w:t>
      </w:r>
      <w:r w:rsidR="5286D95C">
        <w:t>2</w:t>
      </w:r>
      <w:r w:rsidR="7BE9A108">
        <w:t>°W)</w:t>
      </w:r>
      <w:r w:rsidR="53A993F8">
        <w:t>.</w:t>
      </w:r>
      <w:r w:rsidR="00E70655">
        <w:t xml:space="preserve"> </w:t>
      </w:r>
      <w:commentRangeStart w:id="53"/>
      <w:r w:rsidR="00D00BBE">
        <w:t xml:space="preserve">Elodea </w:t>
      </w:r>
      <w:commentRangeEnd w:id="53"/>
      <w:r w:rsidR="001E39ED">
        <w:rPr>
          <w:rStyle w:val="CommentReference"/>
        </w:rPr>
        <w:commentReference w:id="53"/>
      </w:r>
      <w:r w:rsidR="00D00BBE">
        <w:t>plants</w:t>
      </w:r>
      <w:r w:rsidR="5A3ADFBB">
        <w:t>,</w:t>
      </w:r>
      <w:r w:rsidR="00D0144E">
        <w:t xml:space="preserve"> sourced from Chena Lakes</w:t>
      </w:r>
      <w:r w:rsidR="00FE4A10">
        <w:t xml:space="preserve"> with an approved permit</w:t>
      </w:r>
      <w:r w:rsidR="48202DFC">
        <w:t>,</w:t>
      </w:r>
      <w:r w:rsidR="000036C2">
        <w:t xml:space="preserve"> were introduced</w:t>
      </w:r>
      <w:r w:rsidR="00D00BBE">
        <w:t xml:space="preserve"> to the Small Arms Complex Pond (</w:t>
      </w:r>
      <w:r w:rsidR="0E0E1ED7">
        <w:t>SAC Pond</w:t>
      </w:r>
      <w:r w:rsidR="73F4DBB7">
        <w:t>, Fig</w:t>
      </w:r>
      <w:r w:rsidR="23970805">
        <w:t>.</w:t>
      </w:r>
      <w:r w:rsidR="73F4DBB7">
        <w:t xml:space="preserve"> 1</w:t>
      </w:r>
      <w:r w:rsidR="00C47BE4">
        <w:t>)</w:t>
      </w:r>
      <w:r w:rsidR="00633839">
        <w:t xml:space="preserve"> located </w:t>
      </w:r>
      <w:r w:rsidR="00D00BBE">
        <w:t>on Fort Wainwright</w:t>
      </w:r>
      <w:r w:rsidR="00371695">
        <w:t>, Alaska</w:t>
      </w:r>
      <w:r w:rsidR="00C47BE4">
        <w:t>, approximately 10 miles from Chena Lakes,</w:t>
      </w:r>
      <w:r w:rsidR="00D00BBE">
        <w:t xml:space="preserve"> on 14 August 2018</w:t>
      </w:r>
      <w:r w:rsidR="000036C2">
        <w:t xml:space="preserve">. </w:t>
      </w:r>
      <w:ins w:id="54" w:author="Fox, Jimmy" w:date="2022-12-11T11:41:00Z">
        <w:r w:rsidR="00BD3993">
          <w:t>Access to t</w:t>
        </w:r>
      </w:ins>
      <w:del w:id="55" w:author="Fox, Jimmy" w:date="2022-12-11T11:41:00Z">
        <w:r w:rsidR="00633839" w:rsidDel="00BD3993">
          <w:delText>T</w:delText>
        </w:r>
      </w:del>
      <w:r w:rsidR="00633839">
        <w:t>he 5</w:t>
      </w:r>
      <w:ins w:id="56" w:author="Fox, Jimmy" w:date="2022-12-11T11:40:00Z">
        <w:r w:rsidR="001E39ED">
          <w:t>.6</w:t>
        </w:r>
      </w:ins>
      <w:r w:rsidR="00633839">
        <w:t xml:space="preserve">-hectare </w:t>
      </w:r>
      <w:del w:id="57" w:author="Fox, Jimmy" w:date="2022-12-11T11:40:00Z">
        <w:r w:rsidR="00633839" w:rsidDel="0016265E">
          <w:delText xml:space="preserve">lake </w:delText>
        </w:r>
      </w:del>
      <w:ins w:id="58" w:author="Fox, Jimmy" w:date="2022-12-11T11:40:00Z">
        <w:r w:rsidR="0016265E">
          <w:t>water body</w:t>
        </w:r>
        <w:r w:rsidR="0016265E">
          <w:t xml:space="preserve"> </w:t>
        </w:r>
      </w:ins>
      <w:r w:rsidR="00633839">
        <w:t xml:space="preserve">was </w:t>
      </w:r>
      <w:del w:id="59" w:author="Fox, Jimmy" w:date="2022-12-11T11:40:00Z">
        <w:r w:rsidR="00633839" w:rsidDel="0016265E">
          <w:delText xml:space="preserve">heavily </w:delText>
        </w:r>
      </w:del>
      <w:del w:id="60" w:author="Fox, Jimmy" w:date="2022-12-11T11:41:00Z">
        <w:r w:rsidR="000036C2" w:rsidDel="00BD3993">
          <w:delText xml:space="preserve">guarded </w:delText>
        </w:r>
      </w:del>
      <w:del w:id="61" w:author="Fox, Jimmy" w:date="2022-12-11T11:42:00Z">
        <w:r w:rsidR="000036C2" w:rsidDel="001443C4">
          <w:delText>by</w:delText>
        </w:r>
      </w:del>
      <w:ins w:id="62" w:author="Fox, Jimmy" w:date="2022-12-11T11:42:00Z">
        <w:r w:rsidR="001443C4">
          <w:t>controlled by</w:t>
        </w:r>
      </w:ins>
      <w:r w:rsidR="000036C2">
        <w:t xml:space="preserve"> military personnel </w:t>
      </w:r>
      <w:del w:id="63" w:author="Fox, Jimmy" w:date="2022-12-11T11:41:00Z">
        <w:r w:rsidR="000036C2" w:rsidDel="0016265E">
          <w:delText>and the Elodea plants were contained in buckets that allowed water to flow through</w:delText>
        </w:r>
        <w:r w:rsidR="125983AF" w:rsidDel="0016265E">
          <w:delText xml:space="preserve"> </w:delText>
        </w:r>
      </w:del>
      <w:r w:rsidR="125983AF">
        <w:t>(Fig. 2)</w:t>
      </w:r>
      <w:r w:rsidR="000036C2">
        <w:t>.</w:t>
      </w:r>
      <w:r>
        <w:t xml:space="preserve"> </w:t>
      </w:r>
    </w:p>
    <w:p w14:paraId="7981C7AA" w14:textId="77777777" w:rsidR="00361B5A" w:rsidRDefault="00361B5A" w:rsidP="7E616DC2">
      <w:pPr>
        <w:spacing w:after="0" w:line="240" w:lineRule="auto"/>
      </w:pPr>
    </w:p>
    <w:p w14:paraId="7C2FECF3" w14:textId="69A50621" w:rsidR="00D00BBE" w:rsidRDefault="00D00BBE" w:rsidP="007F1A45">
      <w:pPr>
        <w:autoSpaceDE w:val="0"/>
        <w:autoSpaceDN w:val="0"/>
        <w:adjustRightInd w:val="0"/>
        <w:spacing w:after="0" w:line="240" w:lineRule="auto"/>
        <w:pPrChange w:id="64" w:author="Fox, Jimmy" w:date="2022-12-11T10:57:00Z">
          <w:pPr>
            <w:spacing w:after="0" w:line="240" w:lineRule="auto"/>
          </w:pPr>
        </w:pPrChange>
      </w:pPr>
      <w:r>
        <w:t xml:space="preserve">Two </w:t>
      </w:r>
      <w:del w:id="65" w:author="Fox, Jimmy" w:date="2022-12-11T11:39:00Z">
        <w:r w:rsidR="00BF7F88" w:rsidDel="00D24660">
          <w:delText>5</w:delText>
        </w:r>
      </w:del>
      <w:ins w:id="66" w:author="Fox, Jimmy" w:date="2022-12-11T11:39:00Z">
        <w:r w:rsidR="00D24660">
          <w:t>19</w:t>
        </w:r>
      </w:ins>
      <w:r w:rsidR="00BF7F88">
        <w:t>-</w:t>
      </w:r>
      <w:del w:id="67" w:author="Fox, Jimmy" w:date="2022-12-11T11:39:00Z">
        <w:r w:rsidR="00BF7F88" w:rsidDel="00D24660">
          <w:delText xml:space="preserve">gallon </w:delText>
        </w:r>
      </w:del>
      <w:ins w:id="68" w:author="Fox, Jimmy" w:date="2022-12-11T11:39:00Z">
        <w:r w:rsidR="00D24660">
          <w:t>liter</w:t>
        </w:r>
        <w:r w:rsidR="00D24660">
          <w:t xml:space="preserve"> </w:t>
        </w:r>
      </w:ins>
      <w:del w:id="69" w:author="Fox, Jimmy" w:date="2022-12-11T11:39:00Z">
        <w:r w:rsidDel="0094259F">
          <w:delText xml:space="preserve">buckets </w:delText>
        </w:r>
      </w:del>
      <w:ins w:id="70" w:author="Fox, Jimmy" w:date="2022-12-11T11:39:00Z">
        <w:r w:rsidR="0094259F">
          <w:t>permeable containers</w:t>
        </w:r>
        <w:r w:rsidR="0094259F">
          <w:t xml:space="preserve"> </w:t>
        </w:r>
      </w:ins>
      <w:r>
        <w:t>were loaded 25% full of</w:t>
      </w:r>
      <w:r w:rsidRPr="00361B5A">
        <w:rPr>
          <w:i/>
          <w:iCs/>
        </w:rPr>
        <w:t xml:space="preserve"> Elodea</w:t>
      </w:r>
      <w:r w:rsidR="00361B5A">
        <w:t xml:space="preserve"> (Fig.2)</w:t>
      </w:r>
      <w:r>
        <w:t xml:space="preserve">, which was obtained from Chena Lakes and moved to the </w:t>
      </w:r>
      <w:r w:rsidR="0E0E1ED7">
        <w:t>SAC Pond</w:t>
      </w:r>
      <w:r>
        <w:t xml:space="preserve"> within one hour of removal</w:t>
      </w:r>
      <w:r w:rsidR="00361B5A">
        <w:t>.</w:t>
      </w:r>
      <w:r w:rsidR="78A6434E">
        <w:t xml:space="preserve"> </w:t>
      </w:r>
      <w:r>
        <w:t xml:space="preserve">Both </w:t>
      </w:r>
      <w:del w:id="71" w:author="Fox, Jimmy" w:date="2022-12-11T11:42:00Z">
        <w:r w:rsidDel="00C27F3F">
          <w:delText xml:space="preserve">buckets </w:delText>
        </w:r>
      </w:del>
      <w:ins w:id="72" w:author="Fox, Jimmy" w:date="2022-12-11T11:42:00Z">
        <w:r w:rsidR="00C27F3F">
          <w:t>containers</w:t>
        </w:r>
        <w:r w:rsidR="00C27F3F">
          <w:t xml:space="preserve"> </w:t>
        </w:r>
      </w:ins>
      <w:r>
        <w:t xml:space="preserve">had </w:t>
      </w:r>
      <w:ins w:id="73" w:author="Fox, Jimmy" w:date="2022-12-11T10:58:00Z">
        <w:r w:rsidR="006C7FEB">
          <w:t>windows on the sides and top</w:t>
        </w:r>
        <w:r w:rsidR="00CD5DBC">
          <w:t xml:space="preserve"> that were covered with </w:t>
        </w:r>
      </w:ins>
      <w:r>
        <w:t>mesh that allowed water to flow through</w:t>
      </w:r>
      <w:ins w:id="74" w:author="Fox, Jimmy" w:date="2022-12-11T10:57:00Z">
        <w:r w:rsidR="007F1A45">
          <w:t xml:space="preserve">. </w:t>
        </w:r>
        <w:r w:rsidR="007F1A45">
          <w:rPr>
            <w:rFonts w:ascii="Calibri" w:hAnsi="Calibri" w:cs="Calibri"/>
          </w:rPr>
          <w:t xml:space="preserve">The </w:t>
        </w:r>
      </w:ins>
      <w:ins w:id="75" w:author="Fox, Jimmy" w:date="2022-12-11T10:59:00Z">
        <w:r w:rsidR="00330086">
          <w:rPr>
            <w:rFonts w:ascii="Calibri" w:hAnsi="Calibri" w:cs="Calibri"/>
          </w:rPr>
          <w:t xml:space="preserve">openings in the </w:t>
        </w:r>
      </w:ins>
      <w:ins w:id="76" w:author="Fox, Jimmy" w:date="2022-12-11T10:57:00Z">
        <w:r w:rsidR="007F1A45">
          <w:rPr>
            <w:rFonts w:ascii="Calibri" w:hAnsi="Calibri" w:cs="Calibri"/>
          </w:rPr>
          <w:t xml:space="preserve">wire mesh </w:t>
        </w:r>
      </w:ins>
      <w:ins w:id="77" w:author="Fox, Jimmy" w:date="2022-12-11T10:58:00Z">
        <w:r w:rsidR="00CD5DBC">
          <w:rPr>
            <w:rFonts w:ascii="Calibri" w:hAnsi="Calibri" w:cs="Calibri"/>
          </w:rPr>
          <w:t>w</w:t>
        </w:r>
      </w:ins>
      <w:ins w:id="78" w:author="Fox, Jimmy" w:date="2022-12-11T10:59:00Z">
        <w:r w:rsidR="00330086">
          <w:rPr>
            <w:rFonts w:ascii="Calibri" w:hAnsi="Calibri" w:cs="Calibri"/>
          </w:rPr>
          <w:t>er</w:t>
        </w:r>
        <w:r w:rsidR="001C489A">
          <w:rPr>
            <w:rFonts w:ascii="Calibri" w:hAnsi="Calibri" w:cs="Calibri"/>
          </w:rPr>
          <w:t>e</w:t>
        </w:r>
      </w:ins>
      <w:ins w:id="79" w:author="Fox, Jimmy" w:date="2022-12-11T10:57:00Z">
        <w:r w:rsidR="007F1A45">
          <w:rPr>
            <w:rFonts w:ascii="Calibri" w:hAnsi="Calibri" w:cs="Calibri"/>
          </w:rPr>
          <w:t xml:space="preserve"> 2.5 mm x 2.5 mm </w:t>
        </w:r>
      </w:ins>
      <w:ins w:id="80" w:author="Fox, Jimmy" w:date="2022-12-11T10:58:00Z">
        <w:r w:rsidR="00CD5DBC">
          <w:rPr>
            <w:rFonts w:ascii="Calibri" w:hAnsi="Calibri" w:cs="Calibri"/>
          </w:rPr>
          <w:t>to</w:t>
        </w:r>
      </w:ins>
      <w:ins w:id="81" w:author="Fox, Jimmy" w:date="2022-12-11T10:57:00Z">
        <w:r w:rsidR="007F1A45">
          <w:rPr>
            <w:rFonts w:ascii="Calibri" w:hAnsi="Calibri" w:cs="Calibri"/>
          </w:rPr>
          <w:t xml:space="preserve"> contain </w:t>
        </w:r>
        <w:r w:rsidR="007F1A45">
          <w:rPr>
            <w:rFonts w:ascii="Calibri-Italic" w:hAnsi="Calibri-Italic" w:cs="Calibri-Italic"/>
            <w:i/>
            <w:iCs/>
          </w:rPr>
          <w:t xml:space="preserve">Elodea </w:t>
        </w:r>
        <w:r w:rsidR="007F1A45">
          <w:rPr>
            <w:rFonts w:ascii="Calibri" w:hAnsi="Calibri" w:cs="Calibri"/>
          </w:rPr>
          <w:t>plant fragments and any seeds</w:t>
        </w:r>
      </w:ins>
      <w:ins w:id="82" w:author="Fox, Jimmy" w:date="2022-12-11T11:00:00Z">
        <w:r w:rsidR="00B72B79">
          <w:rPr>
            <w:rFonts w:ascii="Calibri" w:hAnsi="Calibri" w:cs="Calibri"/>
          </w:rPr>
          <w:t xml:space="preserve">. </w:t>
        </w:r>
        <w:r w:rsidR="00B72B79" w:rsidRPr="00B72B79">
          <w:rPr>
            <w:rFonts w:ascii="Calibri" w:hAnsi="Calibri" w:cs="Calibri"/>
            <w:i/>
            <w:iCs/>
            <w:rPrChange w:id="83" w:author="Fox, Jimmy" w:date="2022-12-11T11:00:00Z">
              <w:rPr>
                <w:rFonts w:ascii="Calibri" w:hAnsi="Calibri" w:cs="Calibri"/>
              </w:rPr>
            </w:rPrChange>
          </w:rPr>
          <w:t>Elodea</w:t>
        </w:r>
        <w:r w:rsidR="00B72B79">
          <w:rPr>
            <w:rFonts w:ascii="Calibri" w:hAnsi="Calibri" w:cs="Calibri"/>
          </w:rPr>
          <w:t xml:space="preserve"> seeds</w:t>
        </w:r>
      </w:ins>
      <w:ins w:id="84" w:author="Fox, Jimmy" w:date="2022-12-11T10:57:00Z">
        <w:r w:rsidR="007F1A45">
          <w:rPr>
            <w:rFonts w:ascii="Calibri" w:hAnsi="Calibri" w:cs="Calibri"/>
          </w:rPr>
          <w:t xml:space="preserve"> are typically 4-5 mm long, fusiform, round, and narrowly cylindrical.</w:t>
        </w:r>
      </w:ins>
      <w:ins w:id="85" w:author="Fox, Jimmy" w:date="2022-12-11T10:59:00Z">
        <w:r w:rsidR="00330086">
          <w:rPr>
            <w:rFonts w:ascii="Calibri" w:hAnsi="Calibri" w:cs="Calibri"/>
          </w:rPr>
          <w:t xml:space="preserve"> </w:t>
        </w:r>
      </w:ins>
      <w:del w:id="86" w:author="Fox, Jimmy" w:date="2022-12-11T11:00:00Z">
        <w:r w:rsidDel="001C489A">
          <w:delText xml:space="preserve">, </w:delText>
        </w:r>
        <w:r w:rsidR="00633839" w:rsidDel="001C489A">
          <w:delText>and</w:delText>
        </w:r>
        <w:r w:rsidDel="001C489A">
          <w:delText xml:space="preserve"> the mesh was small enough to contain the plant.  Both buckets were glued shut with marine glue.  </w:delText>
        </w:r>
      </w:del>
      <w:r>
        <w:t xml:space="preserve">One </w:t>
      </w:r>
      <w:del w:id="87" w:author="Fox, Jimmy" w:date="2022-12-11T11:42:00Z">
        <w:r w:rsidDel="00C27F3F">
          <w:delText xml:space="preserve">bucket </w:delText>
        </w:r>
      </w:del>
      <w:bookmarkStart w:id="88" w:name="_Hlk121651401"/>
      <w:ins w:id="89" w:author="Fox, Jimmy" w:date="2022-12-11T11:42:00Z">
        <w:r w:rsidR="00C27F3F">
          <w:t>container</w:t>
        </w:r>
        <w:r w:rsidR="00C27F3F">
          <w:t xml:space="preserve"> </w:t>
        </w:r>
      </w:ins>
      <w:bookmarkEnd w:id="88"/>
      <w:r>
        <w:t xml:space="preserve">was anchored at the northern side of the lake and </w:t>
      </w:r>
      <w:r w:rsidR="00BF7F88">
        <w:t xml:space="preserve">the </w:t>
      </w:r>
      <w:r>
        <w:t xml:space="preserve">second </w:t>
      </w:r>
      <w:ins w:id="90" w:author="Fox, Jimmy" w:date="2022-12-11T11:43:00Z">
        <w:r w:rsidR="00C27F3F">
          <w:t>container</w:t>
        </w:r>
        <w:r w:rsidR="00C27F3F">
          <w:t xml:space="preserve"> </w:t>
        </w:r>
      </w:ins>
      <w:del w:id="91" w:author="Fox, Jimmy" w:date="2022-12-11T11:43:00Z">
        <w:r w:rsidR="00BF7F88" w:rsidDel="00C27F3F">
          <w:delText>bucket</w:delText>
        </w:r>
        <w:r w:rsidDel="00C27F3F">
          <w:delText xml:space="preserve"> </w:delText>
        </w:r>
      </w:del>
      <w:r>
        <w:t>was anchored at the southern part of the lake.</w:t>
      </w:r>
      <w:r w:rsidR="00E764BB">
        <w:t xml:space="preserve">  The </w:t>
      </w:r>
      <w:ins w:id="92" w:author="Fox, Jimmy" w:date="2022-12-11T11:43:00Z">
        <w:r w:rsidR="00C27F3F">
          <w:t>container</w:t>
        </w:r>
        <w:r w:rsidR="00C27F3F">
          <w:t>s</w:t>
        </w:r>
        <w:r w:rsidR="00C27F3F">
          <w:t xml:space="preserve"> </w:t>
        </w:r>
      </w:ins>
      <w:del w:id="93" w:author="Fox, Jimmy" w:date="2022-12-11T11:43:00Z">
        <w:r w:rsidR="00E764BB" w:rsidDel="00C27F3F">
          <w:delText xml:space="preserve">buckets </w:delText>
        </w:r>
      </w:del>
      <w:r w:rsidR="00E764BB">
        <w:t xml:space="preserve">were opened and examined biweekly </w:t>
      </w:r>
      <w:r w:rsidR="000036C2">
        <w:t xml:space="preserve">during </w:t>
      </w:r>
      <w:r w:rsidR="00A92048">
        <w:t>the</w:t>
      </w:r>
      <w:r w:rsidR="00E764BB">
        <w:t xml:space="preserve"> summer to monitor plant growth</w:t>
      </w:r>
      <w:r w:rsidR="7C5F9A10">
        <w:t xml:space="preserve"> and</w:t>
      </w:r>
      <w:r w:rsidR="00E764BB">
        <w:t xml:space="preserve"> scrub </w:t>
      </w:r>
      <w:r w:rsidR="10C42CD2">
        <w:t>algae off mesh to ensur</w:t>
      </w:r>
      <w:r w:rsidR="2C6CE74B">
        <w:t>e water flow-through.</w:t>
      </w:r>
    </w:p>
    <w:p w14:paraId="0471A32C" w14:textId="3A034354" w:rsidR="7E616DC2" w:rsidRDefault="7E616DC2" w:rsidP="7E616DC2">
      <w:pPr>
        <w:spacing w:after="0" w:line="240" w:lineRule="auto"/>
      </w:pPr>
    </w:p>
    <w:p w14:paraId="156B75E1" w14:textId="654A1359" w:rsidR="005011D1" w:rsidRPr="000036C2" w:rsidRDefault="60523322" w:rsidP="7E616DC2">
      <w:pPr>
        <w:spacing w:after="0" w:line="240" w:lineRule="auto"/>
        <w:rPr>
          <w:i/>
          <w:iCs/>
        </w:rPr>
      </w:pPr>
      <w:r w:rsidRPr="7E616DC2">
        <w:rPr>
          <w:i/>
          <w:iCs/>
        </w:rPr>
        <w:t xml:space="preserve">2.3 </w:t>
      </w:r>
      <w:r w:rsidR="005011D1" w:rsidRPr="7E616DC2">
        <w:rPr>
          <w:i/>
          <w:iCs/>
        </w:rPr>
        <w:t xml:space="preserve">Sample Design </w:t>
      </w:r>
    </w:p>
    <w:p w14:paraId="51E9DC43" w14:textId="505BE6E0" w:rsidR="005011D1" w:rsidRDefault="00F84E23" w:rsidP="005011D1">
      <w:r>
        <w:t xml:space="preserve">In 2018, </w:t>
      </w:r>
      <w:r w:rsidR="792A7570">
        <w:t xml:space="preserve">we used </w:t>
      </w:r>
      <w:r>
        <w:t xml:space="preserve">a 25m x 25m grid </w:t>
      </w:r>
      <w:r w:rsidR="008B6BFB">
        <w:t>to</w:t>
      </w:r>
      <w:r w:rsidR="0A54A073">
        <w:t xml:space="preserve"> define our sample frame as a list of grid cells.</w:t>
      </w:r>
      <w:r w:rsidR="008B6BFB">
        <w:t xml:space="preserve"> Our sample unit was defined as a grid cell</w:t>
      </w:r>
      <w:r w:rsidR="00C47BE4">
        <w:t xml:space="preserve">, where two one-liter samples were collected. </w:t>
      </w:r>
      <w:r w:rsidR="008B6BFB">
        <w:t xml:space="preserve">We used stratified random sampling where all grid cells within 50 m of each plant that could be sampled from the shoreline were sampled (shallow strata) and we randomly selected grid cells that did not touch the shoreline (deep strata). </w:t>
      </w:r>
      <w:r>
        <w:t>This resulted in our closest sample being</w:t>
      </w:r>
      <w:r w:rsidR="00AB364E">
        <w:t xml:space="preserve"> 10</w:t>
      </w:r>
      <w:r w:rsidRPr="7E616DC2">
        <w:rPr>
          <w:b/>
          <w:bCs/>
        </w:rPr>
        <w:t xml:space="preserve"> </w:t>
      </w:r>
      <w:r>
        <w:t xml:space="preserve">meters from an Elodea plant.  Sampling was conducted on </w:t>
      </w:r>
      <w:r w:rsidR="006C024A">
        <w:t>27 September 2018</w:t>
      </w:r>
      <w:r w:rsidR="00801517">
        <w:t>.  Because we had no positive eDNA hits at any sample locations, we reduced the size of the grid and sampled more closely to the plants in 2019.</w:t>
      </w:r>
    </w:p>
    <w:p w14:paraId="42069CB5" w14:textId="0A26CCF7" w:rsidR="00995E07" w:rsidRDefault="008B6BFB" w:rsidP="00995E07">
      <w:r>
        <w:t>In 2019, w</w:t>
      </w:r>
      <w:r w:rsidR="00995E07">
        <w:t xml:space="preserve">e </w:t>
      </w:r>
      <w:r>
        <w:t>reduced the grid size to</w:t>
      </w:r>
      <w:r w:rsidR="00995E07">
        <w:t xml:space="preserve"> 12.5m x 12.5m grid</w:t>
      </w:r>
      <w:r>
        <w:t xml:space="preserve"> and used the same sampling strategy</w:t>
      </w:r>
      <w:r w:rsidR="00AB364E">
        <w:t xml:space="preserve"> used in 2018</w:t>
      </w:r>
      <w:r>
        <w:t xml:space="preserve"> (except </w:t>
      </w:r>
      <w:r w:rsidR="00C47BE4">
        <w:t>we randomly sampled the shoreline grid cells)</w:t>
      </w:r>
      <w:r>
        <w:t>. Note that final sample locations were not always the center of the grid cell in the deep area, because wind and drifting in the boat.  We also collected several other samples</w:t>
      </w:r>
      <w:r w:rsidR="00C47BE4">
        <w:t xml:space="preserve">: </w:t>
      </w:r>
      <w:r>
        <w:t xml:space="preserve"> </w:t>
      </w:r>
      <w:commentRangeStart w:id="94"/>
      <w:r>
        <w:t>at the source of the plants</w:t>
      </w:r>
      <w:commentRangeEnd w:id="94"/>
      <w:r w:rsidR="00223CDF">
        <w:rPr>
          <w:rStyle w:val="CommentReference"/>
        </w:rPr>
        <w:commentReference w:id="94"/>
      </w:r>
      <w:r>
        <w:t>, 1m</w:t>
      </w:r>
      <w:ins w:id="95" w:author="Fox, Jimmy" w:date="2022-12-11T11:44:00Z">
        <w:r w:rsidR="00AE0B73">
          <w:t>, 3m and 5m</w:t>
        </w:r>
      </w:ins>
      <w:r>
        <w:t xml:space="preserve"> from the </w:t>
      </w:r>
      <w:ins w:id="96" w:author="Fox, Jimmy" w:date="2022-12-11T11:43:00Z">
        <w:r w:rsidR="00AE0B73">
          <w:t>container</w:t>
        </w:r>
        <w:r w:rsidR="00AE0B73">
          <w:t xml:space="preserve"> </w:t>
        </w:r>
      </w:ins>
      <w:del w:id="97" w:author="Fox, Jimmy" w:date="2022-12-11T11:43:00Z">
        <w:r w:rsidDel="00AE0B73">
          <w:delText>bucket</w:delText>
        </w:r>
      </w:del>
      <w:r>
        <w:t>s</w:t>
      </w:r>
      <w:del w:id="98" w:author="Fox, Jimmy" w:date="2022-12-11T11:44:00Z">
        <w:r w:rsidDel="00417546">
          <w:delText>, 3 meters from the bucket</w:delText>
        </w:r>
        <w:r w:rsidR="00C47BE4" w:rsidDel="00417546">
          <w:delText>s, and 5 meters from the bu</w:delText>
        </w:r>
        <w:r w:rsidR="00B46A7B" w:rsidDel="00417546">
          <w:delText>c</w:delText>
        </w:r>
        <w:r w:rsidR="00C47BE4" w:rsidDel="00417546">
          <w:delText>kets</w:delText>
        </w:r>
      </w:del>
      <w:r>
        <w:t xml:space="preserve">. Additionally, in 2019 we used a transect sampler for 10 grid cells sampled with one-liter draws.  </w:t>
      </w:r>
    </w:p>
    <w:p w14:paraId="25BA43E8" w14:textId="0CD722A5" w:rsidR="00FB6A97" w:rsidRDefault="28B0162D" w:rsidP="7E616DC2">
      <w:r>
        <w:t>We estimated sample sizes required to estimate probability of site occupancy as a function of distance from known Elodea source using a multi-level occupancy model (Nichols et al 2008, Mordecai et al 2011, Schmidt et al 2013). We simulated presence-absence data with an average 80% probability of site occupancy (site occupancy was simulated to decrease as a function of distance from Elodea source), 60% availability probability and 90% detection probability. The 80% site occupancy was our statistical objective, and we selected these availability and detection probabilities based on previous studies and our own expertise. We estimated the parameter estimates from each simulation and results were stored, then simulations were repeated 1,000 times.  Confidence intervals were estimated for parameter estimates using the stored results.  Our results indicated we needed a minimum of 25 sampled grid cells, 2 water samples collected at each site, and these water samples were split into triplicate for the PCR analysis in the lab.</w:t>
      </w:r>
    </w:p>
    <w:p w14:paraId="2CD8BCB2" w14:textId="58FD3B1F" w:rsidR="00FB6A97" w:rsidRDefault="00FB6A97" w:rsidP="5F242126">
      <w:r>
        <w:lastRenderedPageBreak/>
        <w:t xml:space="preserve">Figure 1.  </w:t>
      </w:r>
      <w:r w:rsidR="5F9F5E8A">
        <w:t>Map of Alaska and inset Small Arms Complex Pond</w:t>
      </w:r>
      <w:r w:rsidR="6AFC8EC2">
        <w:t>, Fort Wainwright, Alaska</w:t>
      </w:r>
      <w:r w:rsidR="5F9F5E8A">
        <w:t>, with the 12.5m x 12.5m grid used to define our sample units</w:t>
      </w:r>
      <w:r w:rsidR="67633478">
        <w:t xml:space="preserve"> in 2019</w:t>
      </w:r>
      <w:r w:rsidR="625CC485">
        <w:t>. C</w:t>
      </w:r>
      <w:r>
        <w:t xml:space="preserve">aptive </w:t>
      </w:r>
      <w:r w:rsidRPr="7E616DC2">
        <w:rPr>
          <w:i/>
          <w:iCs/>
        </w:rPr>
        <w:t>Elodea</w:t>
      </w:r>
      <w:r>
        <w:t xml:space="preserve"> plants </w:t>
      </w:r>
      <w:r w:rsidR="5697FC01">
        <w:t xml:space="preserve">are illustrated with a </w:t>
      </w:r>
      <w:r w:rsidR="0E0E8F95">
        <w:t>dark grey diamond</w:t>
      </w:r>
      <w:r w:rsidR="38DB1A20">
        <w:t xml:space="preserve"> </w:t>
      </w:r>
      <w:r>
        <w:t>and water samples</w:t>
      </w:r>
      <w:r w:rsidR="65F83112">
        <w:t xml:space="preserve"> </w:t>
      </w:r>
      <w:r>
        <w:t>collected on 8/28/2019</w:t>
      </w:r>
      <w:r w:rsidR="4B64EBA9">
        <w:t xml:space="preserve"> are the filled black circles.</w:t>
      </w:r>
    </w:p>
    <w:p w14:paraId="35CE4421" w14:textId="7C680E9B" w:rsidR="25F43878" w:rsidRDefault="25F43878" w:rsidP="5F242126">
      <w:r>
        <w:rPr>
          <w:noProof/>
          <w:color w:val="2B579A"/>
          <w:shd w:val="clear" w:color="auto" w:fill="E6E6E6"/>
        </w:rPr>
        <w:drawing>
          <wp:inline distT="0" distB="0" distL="0" distR="0" wp14:anchorId="484429D4" wp14:editId="06F89600">
            <wp:extent cx="5957888" cy="3971925"/>
            <wp:effectExtent l="0" t="0" r="0" b="0"/>
            <wp:docPr id="1464709671" name="Picture 1464709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57888" cy="3971925"/>
                    </a:xfrm>
                    <a:prstGeom prst="rect">
                      <a:avLst/>
                    </a:prstGeom>
                  </pic:spPr>
                </pic:pic>
              </a:graphicData>
            </a:graphic>
          </wp:inline>
        </w:drawing>
      </w:r>
    </w:p>
    <w:p w14:paraId="13B3D80D" w14:textId="6DC8EBB6" w:rsidR="005011D1" w:rsidRDefault="34D2AE8F" w:rsidP="7E616DC2">
      <w:pPr>
        <w:rPr>
          <w:i/>
          <w:iCs/>
        </w:rPr>
      </w:pPr>
      <w:r w:rsidRPr="7E616DC2">
        <w:rPr>
          <w:i/>
          <w:iCs/>
        </w:rPr>
        <w:t xml:space="preserve">2.4 </w:t>
      </w:r>
      <w:r w:rsidR="0011549C" w:rsidRPr="7E616DC2">
        <w:rPr>
          <w:i/>
          <w:iCs/>
        </w:rPr>
        <w:t>Sample Collection</w:t>
      </w:r>
    </w:p>
    <w:p w14:paraId="1CB1E179" w14:textId="5BAF7ED3" w:rsidR="0011549C" w:rsidRDefault="7999908D" w:rsidP="7E616DC2">
      <w:pPr>
        <w:rPr>
          <w:rFonts w:ascii="Calibri" w:eastAsia="Calibri" w:hAnsi="Calibri" w:cs="Calibri"/>
          <w:color w:val="000000" w:themeColor="text1"/>
        </w:rPr>
      </w:pPr>
      <w:r w:rsidRPr="7E616DC2">
        <w:rPr>
          <w:rFonts w:ascii="Calibri" w:eastAsia="Calibri" w:hAnsi="Calibri" w:cs="Calibri"/>
          <w:color w:val="000000" w:themeColor="text1"/>
        </w:rPr>
        <w:t xml:space="preserve">Our eDNA sampling protocol was based on </w:t>
      </w:r>
      <w:proofErr w:type="spellStart"/>
      <w:r w:rsidRPr="7E616DC2">
        <w:rPr>
          <w:rFonts w:ascii="Calibri" w:eastAsia="Calibri" w:hAnsi="Calibri" w:cs="Calibri"/>
          <w:color w:val="000000" w:themeColor="text1"/>
        </w:rPr>
        <w:t>Carim</w:t>
      </w:r>
      <w:proofErr w:type="spellEnd"/>
      <w:r w:rsidRPr="7E616DC2">
        <w:rPr>
          <w:rFonts w:ascii="Calibri" w:eastAsia="Calibri" w:hAnsi="Calibri" w:cs="Calibri"/>
          <w:color w:val="000000" w:themeColor="text1"/>
        </w:rPr>
        <w:t xml:space="preserve"> et al. (2016), Dunker et al. (2016), and Evans and Lamberti (2017). Sampling locations were accessed </w:t>
      </w:r>
      <w:r w:rsidR="68AEEE95" w:rsidRPr="7E616DC2">
        <w:rPr>
          <w:rFonts w:ascii="Calibri" w:eastAsia="Calibri" w:hAnsi="Calibri" w:cs="Calibri"/>
          <w:color w:val="000000" w:themeColor="text1"/>
        </w:rPr>
        <w:t xml:space="preserve">from the shoreline, without entering the water when possible, and from a canoe or </w:t>
      </w:r>
      <w:r w:rsidR="526B969A" w:rsidRPr="7E616DC2">
        <w:rPr>
          <w:rFonts w:ascii="Calibri" w:eastAsia="Calibri" w:hAnsi="Calibri" w:cs="Calibri"/>
          <w:color w:val="000000" w:themeColor="text1"/>
        </w:rPr>
        <w:t>rowboat</w:t>
      </w:r>
      <w:r w:rsidR="68AEEE95" w:rsidRPr="7E616DC2">
        <w:rPr>
          <w:rFonts w:ascii="Calibri" w:eastAsia="Calibri" w:hAnsi="Calibri" w:cs="Calibri"/>
          <w:color w:val="000000" w:themeColor="text1"/>
        </w:rPr>
        <w:t xml:space="preserve"> when sample locations could not be accessed from the shoreline</w:t>
      </w:r>
      <w:r w:rsidRPr="7E616DC2">
        <w:rPr>
          <w:rFonts w:ascii="Calibri" w:eastAsia="Calibri" w:hAnsi="Calibri" w:cs="Calibri"/>
          <w:color w:val="000000" w:themeColor="text1"/>
        </w:rPr>
        <w:t xml:space="preserve">. </w:t>
      </w:r>
      <w:r w:rsidR="6DD4C809" w:rsidRPr="7E616DC2">
        <w:rPr>
          <w:rFonts w:ascii="Calibri" w:eastAsia="Calibri" w:hAnsi="Calibri" w:cs="Calibri"/>
          <w:color w:val="000000" w:themeColor="text1"/>
        </w:rPr>
        <w:t>Latex gloves were worn and changed after each sample</w:t>
      </w:r>
      <w:r w:rsidR="30F2406E" w:rsidRPr="7E616DC2">
        <w:rPr>
          <w:rFonts w:ascii="Calibri" w:eastAsia="Calibri" w:hAnsi="Calibri" w:cs="Calibri"/>
          <w:color w:val="000000" w:themeColor="text1"/>
        </w:rPr>
        <w:t xml:space="preserve"> was collected</w:t>
      </w:r>
      <w:r w:rsidR="6DD4C809" w:rsidRPr="7E616DC2">
        <w:rPr>
          <w:rFonts w:ascii="Calibri" w:eastAsia="Calibri" w:hAnsi="Calibri" w:cs="Calibri"/>
          <w:color w:val="000000" w:themeColor="text1"/>
        </w:rPr>
        <w:t xml:space="preserve">. </w:t>
      </w:r>
      <w:r w:rsidRPr="7E616DC2">
        <w:rPr>
          <w:rFonts w:ascii="Calibri" w:eastAsia="Calibri" w:hAnsi="Calibri" w:cs="Calibri"/>
          <w:color w:val="000000" w:themeColor="text1"/>
        </w:rPr>
        <w:t xml:space="preserve"> The point-of-entry for water into the collection device </w:t>
      </w:r>
      <w:r w:rsidR="1C3F5B0B" w:rsidRPr="7E616DC2">
        <w:rPr>
          <w:rFonts w:ascii="Calibri" w:eastAsia="Calibri" w:hAnsi="Calibri" w:cs="Calibri"/>
          <w:color w:val="000000" w:themeColor="text1"/>
        </w:rPr>
        <w:t>was</w:t>
      </w:r>
      <w:r w:rsidRPr="7E616DC2">
        <w:rPr>
          <w:rFonts w:ascii="Calibri" w:eastAsia="Calibri" w:hAnsi="Calibri" w:cs="Calibri"/>
          <w:color w:val="000000" w:themeColor="text1"/>
        </w:rPr>
        <w:t xml:space="preserve"> approximately 20 cm below the surface (Newton et al 2016). </w:t>
      </w:r>
    </w:p>
    <w:p w14:paraId="0E197003" w14:textId="32EC067D" w:rsidR="0011549C" w:rsidRDefault="7999908D" w:rsidP="7E616DC2">
      <w:pPr>
        <w:rPr>
          <w:rFonts w:ascii="Calibri" w:eastAsia="Calibri" w:hAnsi="Calibri" w:cs="Calibri"/>
          <w:color w:val="000000" w:themeColor="text1"/>
        </w:rPr>
      </w:pPr>
      <w:r w:rsidRPr="7E616DC2">
        <w:rPr>
          <w:rFonts w:ascii="Calibri" w:eastAsia="Calibri" w:hAnsi="Calibri" w:cs="Calibri"/>
          <w:color w:val="000000" w:themeColor="text1"/>
        </w:rPr>
        <w:t>Each 1</w:t>
      </w:r>
      <w:r w:rsidR="141589D6" w:rsidRPr="7E616DC2">
        <w:rPr>
          <w:rFonts w:ascii="Calibri" w:eastAsia="Calibri" w:hAnsi="Calibri" w:cs="Calibri"/>
          <w:color w:val="000000" w:themeColor="text1"/>
        </w:rPr>
        <w:t>-</w:t>
      </w:r>
      <w:r w:rsidRPr="7E616DC2">
        <w:rPr>
          <w:rFonts w:ascii="Calibri" w:eastAsia="Calibri" w:hAnsi="Calibri" w:cs="Calibri"/>
          <w:color w:val="000000" w:themeColor="text1"/>
        </w:rPr>
        <w:t xml:space="preserve">liter water sample </w:t>
      </w:r>
      <w:r w:rsidR="72809408" w:rsidRPr="7E616DC2">
        <w:rPr>
          <w:rFonts w:ascii="Calibri" w:eastAsia="Calibri" w:hAnsi="Calibri" w:cs="Calibri"/>
          <w:color w:val="000000" w:themeColor="text1"/>
        </w:rPr>
        <w:t>was</w:t>
      </w:r>
      <w:r w:rsidRPr="7E616DC2">
        <w:rPr>
          <w:rFonts w:ascii="Calibri" w:eastAsia="Calibri" w:hAnsi="Calibri" w:cs="Calibri"/>
          <w:color w:val="000000" w:themeColor="text1"/>
        </w:rPr>
        <w:t xml:space="preserve"> filtered through a Whatman GF/Filter (1.2 micron).  After collection of each 1 L sample the collection device w</w:t>
      </w:r>
      <w:r w:rsidR="7DA3C012" w:rsidRPr="7E616DC2">
        <w:rPr>
          <w:rFonts w:ascii="Calibri" w:eastAsia="Calibri" w:hAnsi="Calibri" w:cs="Calibri"/>
          <w:color w:val="000000" w:themeColor="text1"/>
        </w:rPr>
        <w:t>as</w:t>
      </w:r>
      <w:r w:rsidRPr="7E616DC2">
        <w:rPr>
          <w:rFonts w:ascii="Calibri" w:eastAsia="Calibri" w:hAnsi="Calibri" w:cs="Calibri"/>
          <w:color w:val="000000" w:themeColor="text1"/>
        </w:rPr>
        <w:t xml:space="preserve"> removed from the water with the pump running for approximately 30 seconds to dry the filter. The filter assembly and collection tube should not be allowed to touch anything out of context with the site (</w:t>
      </w:r>
      <w:proofErr w:type="gramStart"/>
      <w:r w:rsidRPr="7E616DC2">
        <w:rPr>
          <w:rFonts w:ascii="Calibri" w:eastAsia="Calibri" w:hAnsi="Calibri" w:cs="Calibri"/>
          <w:color w:val="000000" w:themeColor="text1"/>
        </w:rPr>
        <w:t>e.g.</w:t>
      </w:r>
      <w:proofErr w:type="gramEnd"/>
      <w:r w:rsidRPr="7E616DC2">
        <w:rPr>
          <w:rFonts w:ascii="Calibri" w:eastAsia="Calibri" w:hAnsi="Calibri" w:cs="Calibri"/>
          <w:color w:val="000000" w:themeColor="text1"/>
        </w:rPr>
        <w:t xml:space="preserve"> worker skin, clothing, or other anthropogenic items).</w:t>
      </w:r>
    </w:p>
    <w:p w14:paraId="12A26E46" w14:textId="4F6C91AF" w:rsidR="0011549C" w:rsidRDefault="7999908D" w:rsidP="7E616DC2">
      <w:pPr>
        <w:rPr>
          <w:rFonts w:ascii="Calibri" w:eastAsia="Calibri" w:hAnsi="Calibri" w:cs="Calibri"/>
          <w:color w:val="000000" w:themeColor="text1"/>
        </w:rPr>
      </w:pPr>
      <w:r w:rsidRPr="7E616DC2">
        <w:rPr>
          <w:rFonts w:ascii="Calibri" w:eastAsia="Calibri" w:hAnsi="Calibri" w:cs="Calibri"/>
          <w:color w:val="000000" w:themeColor="text1"/>
        </w:rPr>
        <w:t>Sterile forceps w</w:t>
      </w:r>
      <w:r w:rsidR="42A81CBB" w:rsidRPr="7E616DC2">
        <w:rPr>
          <w:rFonts w:ascii="Calibri" w:eastAsia="Calibri" w:hAnsi="Calibri" w:cs="Calibri"/>
          <w:color w:val="000000" w:themeColor="text1"/>
        </w:rPr>
        <w:t>ere</w:t>
      </w:r>
      <w:r w:rsidRPr="7E616DC2">
        <w:rPr>
          <w:rFonts w:ascii="Calibri" w:eastAsia="Calibri" w:hAnsi="Calibri" w:cs="Calibri"/>
          <w:color w:val="000000" w:themeColor="text1"/>
        </w:rPr>
        <w:t xml:space="preserve"> then removed from a protective bag and used to remove and fold the filter (dirty side inward) and placed into a sterile sample bag and sealed shut. The sample bag w</w:t>
      </w:r>
      <w:r w:rsidR="44F39267" w:rsidRPr="7E616DC2">
        <w:rPr>
          <w:rFonts w:ascii="Calibri" w:eastAsia="Calibri" w:hAnsi="Calibri" w:cs="Calibri"/>
          <w:color w:val="000000" w:themeColor="text1"/>
        </w:rPr>
        <w:t>as</w:t>
      </w:r>
      <w:r w:rsidRPr="7E616DC2">
        <w:rPr>
          <w:rFonts w:ascii="Calibri" w:eastAsia="Calibri" w:hAnsi="Calibri" w:cs="Calibri"/>
          <w:color w:val="000000" w:themeColor="text1"/>
        </w:rPr>
        <w:t xml:space="preserve"> then labeled with date, site identification number, GPS coordinates, number of filters sampled, and worker initials. The sample bag </w:t>
      </w:r>
      <w:r w:rsidR="00361B5A">
        <w:rPr>
          <w:rFonts w:ascii="Calibri" w:eastAsia="Calibri" w:hAnsi="Calibri" w:cs="Calibri"/>
          <w:color w:val="000000" w:themeColor="text1"/>
        </w:rPr>
        <w:t>was</w:t>
      </w:r>
      <w:r w:rsidRPr="7E616DC2">
        <w:rPr>
          <w:rFonts w:ascii="Calibri" w:eastAsia="Calibri" w:hAnsi="Calibri" w:cs="Calibri"/>
          <w:color w:val="000000" w:themeColor="text1"/>
        </w:rPr>
        <w:t xml:space="preserve"> stored in a cooler with an ice pack until taken back to a freezer (within 24 hours) at the USFWS Fairbanks laboratory for temporary storage before being shipped to the Conservation Genetics Laboratory (CGL) in Anchorage, Alaska.</w:t>
      </w:r>
    </w:p>
    <w:p w14:paraId="6FDFEF05" w14:textId="190933F3" w:rsidR="0011549C" w:rsidRDefault="0011549C" w:rsidP="7E616DC2"/>
    <w:p w14:paraId="74144119" w14:textId="796FA087" w:rsidR="0011549C" w:rsidRDefault="6C1F19F6" w:rsidP="7E616DC2">
      <w:pPr>
        <w:rPr>
          <w:i/>
          <w:iCs/>
        </w:rPr>
      </w:pPr>
      <w:r w:rsidRPr="7E616DC2">
        <w:rPr>
          <w:i/>
          <w:iCs/>
        </w:rPr>
        <w:t xml:space="preserve">2.5 </w:t>
      </w:r>
      <w:r w:rsidR="00DF32EA" w:rsidRPr="7E616DC2">
        <w:rPr>
          <w:i/>
          <w:iCs/>
        </w:rPr>
        <w:t xml:space="preserve">Sample </w:t>
      </w:r>
      <w:r w:rsidR="00BA3A67" w:rsidRPr="7E616DC2">
        <w:rPr>
          <w:i/>
          <w:iCs/>
        </w:rPr>
        <w:t>Genetic Analysis</w:t>
      </w:r>
    </w:p>
    <w:p w14:paraId="757418CD" w14:textId="7F5ADAE0" w:rsidR="005011D1" w:rsidRDefault="217D7C1F" w:rsidP="7E616DC2">
      <w:pPr>
        <w:rPr>
          <w:rFonts w:cs="Times New Roman"/>
        </w:rPr>
      </w:pPr>
      <w:r w:rsidRPr="005E4B98">
        <w:rPr>
          <w:rFonts w:eastAsia="Calibri" w:cstheme="minorHAnsi"/>
          <w:color w:val="000000" w:themeColor="text1"/>
          <w:rPrChange w:id="99" w:author="Fox, Jimmy" w:date="2022-12-11T11:12:00Z">
            <w:rPr>
              <w:rFonts w:ascii="Calibri" w:eastAsia="Calibri" w:hAnsi="Calibri" w:cs="Calibri"/>
              <w:color w:val="000000" w:themeColor="text1"/>
            </w:rPr>
          </w:rPrChange>
        </w:rPr>
        <w:t xml:space="preserve">Once at the CGL, </w:t>
      </w:r>
      <w:r w:rsidRPr="005E4B98">
        <w:rPr>
          <w:rFonts w:eastAsia="Calibri" w:cstheme="minorHAnsi"/>
          <w:color w:val="000000" w:themeColor="text1"/>
          <w:rPrChange w:id="100" w:author="Fox, Jimmy" w:date="2022-12-11T11:12:00Z">
            <w:rPr>
              <w:rFonts w:ascii="Calibri" w:eastAsia="Calibri" w:hAnsi="Calibri" w:cs="Calibri"/>
              <w:color w:val="000000" w:themeColor="text1"/>
              <w:sz w:val="24"/>
              <w:szCs w:val="24"/>
            </w:rPr>
          </w:rPrChange>
        </w:rPr>
        <w:t xml:space="preserve">3 PCR replicates </w:t>
      </w:r>
      <w:del w:id="101" w:author="Fox, Jimmy" w:date="2022-12-11T11:12:00Z">
        <w:r w:rsidRPr="005E4B98" w:rsidDel="00992B34">
          <w:rPr>
            <w:rFonts w:eastAsia="Calibri" w:cstheme="minorHAnsi"/>
            <w:color w:val="000000" w:themeColor="text1"/>
            <w:rPrChange w:id="102" w:author="Fox, Jimmy" w:date="2022-12-11T11:12:00Z">
              <w:rPr>
                <w:rFonts w:ascii="Calibri" w:eastAsia="Calibri" w:hAnsi="Calibri" w:cs="Calibri"/>
                <w:color w:val="000000" w:themeColor="text1"/>
                <w:sz w:val="24"/>
                <w:szCs w:val="24"/>
              </w:rPr>
            </w:rPrChange>
          </w:rPr>
          <w:delText>will be</w:delText>
        </w:r>
      </w:del>
      <w:ins w:id="103" w:author="Fox, Jimmy" w:date="2022-12-11T11:12:00Z">
        <w:r w:rsidR="00992B34" w:rsidRPr="005E4B98">
          <w:rPr>
            <w:rFonts w:eastAsia="Calibri" w:cstheme="minorHAnsi"/>
            <w:color w:val="000000" w:themeColor="text1"/>
            <w:rPrChange w:id="104" w:author="Fox, Jimmy" w:date="2022-12-11T11:12:00Z">
              <w:rPr>
                <w:rFonts w:ascii="Calibri" w:eastAsia="Calibri" w:hAnsi="Calibri" w:cs="Calibri"/>
                <w:color w:val="000000" w:themeColor="text1"/>
                <w:sz w:val="24"/>
                <w:szCs w:val="24"/>
              </w:rPr>
            </w:rPrChange>
          </w:rPr>
          <w:t>were</w:t>
        </w:r>
      </w:ins>
      <w:r w:rsidRPr="005E4B98">
        <w:rPr>
          <w:rFonts w:eastAsia="Calibri" w:cstheme="minorHAnsi"/>
          <w:color w:val="000000" w:themeColor="text1"/>
          <w:rPrChange w:id="105" w:author="Fox, Jimmy" w:date="2022-12-11T11:12:00Z">
            <w:rPr>
              <w:rFonts w:ascii="Calibri" w:eastAsia="Calibri" w:hAnsi="Calibri" w:cs="Calibri"/>
              <w:color w:val="000000" w:themeColor="text1"/>
              <w:sz w:val="24"/>
              <w:szCs w:val="24"/>
            </w:rPr>
          </w:rPrChange>
        </w:rPr>
        <w:t xml:space="preserve"> extracted </w:t>
      </w:r>
      <w:r w:rsidRPr="005E4B98">
        <w:rPr>
          <w:rFonts w:eastAsia="Calibri" w:cstheme="minorHAnsi"/>
          <w:color w:val="000000" w:themeColor="text1"/>
          <w:rPrChange w:id="106" w:author="Fox, Jimmy" w:date="2022-12-11T11:12:00Z">
            <w:rPr>
              <w:rFonts w:ascii="Calibri" w:eastAsia="Calibri" w:hAnsi="Calibri" w:cs="Calibri"/>
              <w:color w:val="000000" w:themeColor="text1"/>
            </w:rPr>
          </w:rPrChange>
        </w:rPr>
        <w:t>f</w:t>
      </w:r>
      <w:r w:rsidRPr="005E4B98">
        <w:rPr>
          <w:rFonts w:eastAsia="Calibri" w:cstheme="minorHAnsi"/>
          <w:color w:val="000000" w:themeColor="text1"/>
          <w:rPrChange w:id="107" w:author="Fox, Jimmy" w:date="2022-12-11T11:12:00Z">
            <w:rPr>
              <w:rFonts w:ascii="Calibri" w:eastAsia="Calibri" w:hAnsi="Calibri" w:cs="Calibri"/>
              <w:color w:val="000000" w:themeColor="text1"/>
              <w:sz w:val="24"/>
              <w:szCs w:val="24"/>
            </w:rPr>
          </w:rPrChange>
        </w:rPr>
        <w:t>rom each of the sample</w:t>
      </w:r>
      <w:ins w:id="108" w:author="Fox, Jimmy" w:date="2022-12-11T11:12:00Z">
        <w:r w:rsidR="005E4B98">
          <w:rPr>
            <w:rFonts w:eastAsia="Calibri" w:cstheme="minorHAnsi"/>
            <w:color w:val="000000" w:themeColor="text1"/>
          </w:rPr>
          <w:t>s</w:t>
        </w:r>
      </w:ins>
      <w:r w:rsidRPr="005E4B98">
        <w:rPr>
          <w:rFonts w:eastAsia="Calibri" w:cstheme="minorHAnsi"/>
          <w:color w:val="000000" w:themeColor="text1"/>
          <w:rPrChange w:id="109" w:author="Fox, Jimmy" w:date="2022-12-11T11:12:00Z">
            <w:rPr>
              <w:rFonts w:ascii="Calibri" w:eastAsia="Calibri" w:hAnsi="Calibri" w:cs="Calibri"/>
              <w:color w:val="000000" w:themeColor="text1"/>
              <w:sz w:val="24"/>
              <w:szCs w:val="24"/>
            </w:rPr>
          </w:rPrChange>
        </w:rPr>
        <w:t>.</w:t>
      </w:r>
      <w:r w:rsidRPr="7E616DC2">
        <w:rPr>
          <w:rFonts w:ascii="Calibri" w:eastAsia="Calibri" w:hAnsi="Calibri" w:cs="Calibri"/>
          <w:color w:val="000000" w:themeColor="text1"/>
          <w:sz w:val="24"/>
          <w:szCs w:val="24"/>
        </w:rPr>
        <w:t xml:space="preserve"> </w:t>
      </w:r>
      <w:r w:rsidR="00D4531F" w:rsidRPr="7E616DC2">
        <w:rPr>
          <w:rFonts w:cs="Times New Roman"/>
        </w:rPr>
        <w:t>All filter samples were tested for Elodea eDNA at U.S. Fish &amp; Wildlife’s Conservation Genetics Laboratory (Anchorage, AK). DNA</w:t>
      </w:r>
      <w:r w:rsidR="00F774B3" w:rsidRPr="7E616DC2">
        <w:rPr>
          <w:rFonts w:cs="Times New Roman"/>
        </w:rPr>
        <w:t xml:space="preserve"> </w:t>
      </w:r>
      <w:r w:rsidR="00D4531F" w:rsidRPr="7E616DC2">
        <w:rPr>
          <w:rFonts w:cs="Times New Roman"/>
        </w:rPr>
        <w:t xml:space="preserve">was extracted from filter samples using The Qiagen </w:t>
      </w:r>
      <w:proofErr w:type="spellStart"/>
      <w:r w:rsidR="00D4531F" w:rsidRPr="7E616DC2">
        <w:rPr>
          <w:rFonts w:cs="Times New Roman"/>
        </w:rPr>
        <w:t>DNeasy</w:t>
      </w:r>
      <w:proofErr w:type="spellEnd"/>
      <w:r w:rsidR="00D4531F" w:rsidRPr="7E616DC2">
        <w:rPr>
          <w:rFonts w:cs="Times New Roman"/>
        </w:rPr>
        <w:t xml:space="preserve">® Blood &amp; Tissue Kit and Investigator® Lyse &amp; Spin Kits (Qiagen GmbH, Hilden, Germany). The standard </w:t>
      </w:r>
      <w:proofErr w:type="spellStart"/>
      <w:r w:rsidR="00D4531F" w:rsidRPr="7E616DC2">
        <w:rPr>
          <w:rFonts w:cs="Times New Roman"/>
        </w:rPr>
        <w:t>DNeasy</w:t>
      </w:r>
      <w:proofErr w:type="spellEnd"/>
      <w:r w:rsidR="00D4531F" w:rsidRPr="7E616DC2">
        <w:rPr>
          <w:rFonts w:cs="Times New Roman"/>
        </w:rPr>
        <w:t xml:space="preserve"> protocol was modified to utilize the </w:t>
      </w:r>
      <w:proofErr w:type="spellStart"/>
      <w:r w:rsidR="00D4531F" w:rsidRPr="7E616DC2">
        <w:rPr>
          <w:rFonts w:cs="Times New Roman"/>
        </w:rPr>
        <w:t>Lyse&amp;Spin</w:t>
      </w:r>
      <w:proofErr w:type="spellEnd"/>
      <w:r w:rsidR="00D4531F" w:rsidRPr="7E616DC2">
        <w:rPr>
          <w:rFonts w:cs="Times New Roman"/>
        </w:rPr>
        <w:t xml:space="preserve"> tubes for the filter digest stage. The entire filter was digested </w:t>
      </w:r>
      <w:r w:rsidR="00783A06" w:rsidRPr="7E616DC2">
        <w:rPr>
          <w:rFonts w:cs="Times New Roman"/>
        </w:rPr>
        <w:t>in</w:t>
      </w:r>
      <w:r w:rsidR="00D4531F" w:rsidRPr="7E616DC2">
        <w:rPr>
          <w:rFonts w:cs="Times New Roman"/>
        </w:rPr>
        <w:t xml:space="preserve"> </w:t>
      </w:r>
      <w:r w:rsidR="005A7BB5" w:rsidRPr="7E616DC2">
        <w:rPr>
          <w:rFonts w:cs="Times New Roman"/>
        </w:rPr>
        <w:t xml:space="preserve">adjusted volumes of </w:t>
      </w:r>
      <w:r w:rsidR="00D4531F" w:rsidRPr="7E616DC2">
        <w:rPr>
          <w:rFonts w:cs="Times New Roman"/>
        </w:rPr>
        <w:t xml:space="preserve">370 µL of ATL buffer and 25 µL of proteinase K for a final volume of 395 µL per sample. A total of 400 µL each of AL and ethanol was added to the supernatant following digestion and discarding of field filters. The volumes for Buffers AW1 and AW2 adhered to the </w:t>
      </w:r>
      <w:proofErr w:type="spellStart"/>
      <w:r w:rsidR="00D4531F" w:rsidRPr="7E616DC2">
        <w:rPr>
          <w:rFonts w:cs="Times New Roman"/>
        </w:rPr>
        <w:t>DNeasy</w:t>
      </w:r>
      <w:proofErr w:type="spellEnd"/>
      <w:r w:rsidR="00D4531F" w:rsidRPr="7E616DC2">
        <w:rPr>
          <w:rFonts w:cs="Times New Roman"/>
        </w:rPr>
        <w:t xml:space="preserve"> handbook. The final elution was adjusted to 120 µL of Buffer AE at 55°C.</w:t>
      </w:r>
    </w:p>
    <w:p w14:paraId="01E86584" w14:textId="77777777" w:rsidR="005011D1" w:rsidRDefault="005011D1" w:rsidP="005011D1"/>
    <w:p w14:paraId="08F5A740" w14:textId="108A2D03" w:rsidR="0042025D" w:rsidRDefault="37951801" w:rsidP="005011D1">
      <w:r>
        <w:t xml:space="preserve">Fig.2. </w:t>
      </w:r>
      <w:r w:rsidR="7C7954E3">
        <w:t xml:space="preserve">Two </w:t>
      </w:r>
      <w:proofErr w:type="gramStart"/>
      <w:ins w:id="110" w:author="Fox, Jimmy" w:date="2022-12-11T11:45:00Z">
        <w:r w:rsidR="00A42771">
          <w:t>container</w:t>
        </w:r>
      </w:ins>
      <w:proofErr w:type="gramEnd"/>
      <w:del w:id="111" w:author="Fox, Jimmy" w:date="2022-12-11T11:45:00Z">
        <w:r w:rsidR="7C7954E3" w:rsidDel="00A42771">
          <w:delText>b</w:delText>
        </w:r>
        <w:r w:rsidDel="00A42771">
          <w:delText>ucket</w:delText>
        </w:r>
      </w:del>
      <w:r w:rsidR="482D4BDC">
        <w:t>s</w:t>
      </w:r>
      <w:r>
        <w:t xml:space="preserve"> containing </w:t>
      </w:r>
      <w:r w:rsidRPr="7E616DC2">
        <w:rPr>
          <w:i/>
          <w:iCs/>
        </w:rPr>
        <w:t>Elodea</w:t>
      </w:r>
      <w:r w:rsidR="288E9947" w:rsidRPr="7E616DC2">
        <w:rPr>
          <w:i/>
          <w:iCs/>
        </w:rPr>
        <w:t xml:space="preserve"> </w:t>
      </w:r>
      <w:r w:rsidR="288E9947">
        <w:t>were anchored at the North and South limits of the SAC Pond.</w:t>
      </w:r>
    </w:p>
    <w:p w14:paraId="4A2E38C9" w14:textId="07E7D70B" w:rsidR="005011D1" w:rsidRDefault="6C572413" w:rsidP="5F242126">
      <w:r>
        <w:rPr>
          <w:noProof/>
          <w:color w:val="2B579A"/>
          <w:shd w:val="clear" w:color="auto" w:fill="E6E6E6"/>
        </w:rPr>
        <w:drawing>
          <wp:inline distT="0" distB="0" distL="0" distR="0" wp14:anchorId="0C72F08A" wp14:editId="06B8369A">
            <wp:extent cx="3429000" cy="4572000"/>
            <wp:effectExtent l="0" t="0" r="0" b="0"/>
            <wp:docPr id="1138757029" name="Picture 1138757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29000" cy="4572000"/>
                    </a:xfrm>
                    <a:prstGeom prst="rect">
                      <a:avLst/>
                    </a:prstGeom>
                  </pic:spPr>
                </pic:pic>
              </a:graphicData>
            </a:graphic>
          </wp:inline>
        </w:drawing>
      </w:r>
    </w:p>
    <w:p w14:paraId="2982AE75" w14:textId="77777777" w:rsidR="005011D1" w:rsidRDefault="005011D1" w:rsidP="00D00BBE"/>
    <w:p w14:paraId="741B6494" w14:textId="77777777" w:rsidR="00D00BBE" w:rsidRDefault="00D00BBE" w:rsidP="005B564E">
      <w:pPr>
        <w:spacing w:after="0" w:line="240" w:lineRule="auto"/>
      </w:pPr>
    </w:p>
    <w:p w14:paraId="681FE6B7" w14:textId="4EF0DBB9" w:rsidR="00783E98" w:rsidRPr="00783E98" w:rsidRDefault="6AD0C299" w:rsidP="7E616DC2">
      <w:pPr>
        <w:rPr>
          <w:b/>
          <w:bCs/>
        </w:rPr>
      </w:pPr>
      <w:r w:rsidRPr="7E616DC2">
        <w:rPr>
          <w:b/>
          <w:bCs/>
        </w:rPr>
        <w:lastRenderedPageBreak/>
        <w:t xml:space="preserve">3 </w:t>
      </w:r>
      <w:r w:rsidR="00783E98" w:rsidRPr="7E616DC2">
        <w:rPr>
          <w:b/>
          <w:bCs/>
        </w:rPr>
        <w:t>RESULTS</w:t>
      </w:r>
    </w:p>
    <w:p w14:paraId="245C29AD" w14:textId="7AA0142E" w:rsidR="00BF20E5" w:rsidRDefault="008D23C3" w:rsidP="008D23C3">
      <w:pPr>
        <w:autoSpaceDE w:val="0"/>
        <w:autoSpaceDN w:val="0"/>
        <w:adjustRightInd w:val="0"/>
        <w:spacing w:after="0" w:line="240" w:lineRule="auto"/>
      </w:pPr>
      <w:r w:rsidRPr="7E616DC2">
        <w:t>We developed species</w:t>
      </w:r>
      <w:r w:rsidR="00C16C22" w:rsidRPr="7E616DC2">
        <w:t>-</w:t>
      </w:r>
      <w:r w:rsidRPr="7E616DC2">
        <w:t xml:space="preserve">specific primers and demonstrated that these markers can identify species from eDNA that has been extracted from water samples. </w:t>
      </w:r>
      <w:commentRangeStart w:id="112"/>
      <w:r w:rsidR="00D43AD5">
        <w:t xml:space="preserve">The </w:t>
      </w:r>
      <w:r w:rsidR="00E70655">
        <w:t xml:space="preserve">five </w:t>
      </w:r>
      <w:r w:rsidR="00D43AD5">
        <w:t>water samples take</w:t>
      </w:r>
      <w:r>
        <w:t xml:space="preserve">n </w:t>
      </w:r>
      <w:r w:rsidR="00D43AD5">
        <w:t xml:space="preserve">at Chena </w:t>
      </w:r>
      <w:proofErr w:type="spellStart"/>
      <w:r w:rsidR="00D43AD5">
        <w:t>Lakes</w:t>
      </w:r>
      <w:del w:id="113" w:author="Fox, Jimmy" w:date="2022-12-11T11:13:00Z">
        <w:r w:rsidR="00D43AD5" w:rsidDel="00326B19">
          <w:delText xml:space="preserve">, at the thick </w:delText>
        </w:r>
        <w:r w:rsidR="00D43AD5" w:rsidRPr="7E616DC2" w:rsidDel="00326B19">
          <w:rPr>
            <w:i/>
            <w:iCs/>
          </w:rPr>
          <w:delText>Elodea</w:delText>
        </w:r>
        <w:r w:rsidR="00D43AD5" w:rsidDel="00326B19">
          <w:delText xml:space="preserve"> outbreak, </w:delText>
        </w:r>
      </w:del>
      <w:r w:rsidR="00E70655">
        <w:t>all</w:t>
      </w:r>
      <w:proofErr w:type="spellEnd"/>
      <w:r w:rsidR="00E70655">
        <w:t xml:space="preserve"> </w:t>
      </w:r>
      <w:r w:rsidR="00D43AD5">
        <w:t>showed high concentrations of eDNA</w:t>
      </w:r>
      <w:commentRangeEnd w:id="112"/>
      <w:r w:rsidR="00750F0D">
        <w:rPr>
          <w:rStyle w:val="CommentReference"/>
        </w:rPr>
        <w:commentReference w:id="112"/>
      </w:r>
      <w:r w:rsidR="00E70655">
        <w:t xml:space="preserve">.  Additionally, water samples taken at the </w:t>
      </w:r>
      <w:del w:id="114" w:author="Fox, Jimmy" w:date="2022-12-11T11:14:00Z">
        <w:r w:rsidR="00E70655" w:rsidDel="009412A3">
          <w:delText xml:space="preserve">experimental low infestation at the </w:delText>
        </w:r>
      </w:del>
      <w:r w:rsidR="0E0E1ED7">
        <w:t>SAC Pond</w:t>
      </w:r>
      <w:r w:rsidR="00E70655">
        <w:t xml:space="preserve">, also contained </w:t>
      </w:r>
      <w:r w:rsidR="00E70655" w:rsidRPr="7E616DC2">
        <w:rPr>
          <w:i/>
          <w:iCs/>
        </w:rPr>
        <w:t>Elodea</w:t>
      </w:r>
      <w:r w:rsidR="00E70655">
        <w:t xml:space="preserve"> eDNA</w:t>
      </w:r>
      <w:r w:rsidR="00AD0894">
        <w:t xml:space="preserve"> in both samples taken at the </w:t>
      </w:r>
      <w:commentRangeStart w:id="115"/>
      <w:r w:rsidR="00AD0894">
        <w:t>source</w:t>
      </w:r>
      <w:commentRangeEnd w:id="115"/>
      <w:r w:rsidR="009412A3">
        <w:rPr>
          <w:rStyle w:val="CommentReference"/>
        </w:rPr>
        <w:commentReference w:id="115"/>
      </w:r>
      <w:r w:rsidR="00AD0894">
        <w:t>.</w:t>
      </w:r>
    </w:p>
    <w:p w14:paraId="247FEFB3" w14:textId="775E077C" w:rsidR="00E70655" w:rsidRDefault="00E70655" w:rsidP="008D23C3">
      <w:pPr>
        <w:autoSpaceDE w:val="0"/>
        <w:autoSpaceDN w:val="0"/>
        <w:adjustRightInd w:val="0"/>
        <w:spacing w:after="0" w:line="240" w:lineRule="auto"/>
      </w:pPr>
    </w:p>
    <w:p w14:paraId="7A3C64FB" w14:textId="0A5F75D8" w:rsidR="00B47983" w:rsidDel="001C6419" w:rsidRDefault="00760964" w:rsidP="008D23C3">
      <w:pPr>
        <w:autoSpaceDE w:val="0"/>
        <w:autoSpaceDN w:val="0"/>
        <w:adjustRightInd w:val="0"/>
        <w:spacing w:after="0" w:line="240" w:lineRule="auto"/>
        <w:rPr>
          <w:del w:id="116" w:author="Fox, Jimmy" w:date="2022-12-11T11:17:00Z"/>
        </w:rPr>
      </w:pPr>
      <w:r>
        <w:t xml:space="preserve">The </w:t>
      </w:r>
      <w:del w:id="117" w:author="Fox, Jimmy" w:date="2022-12-11T11:14:00Z">
        <w:r w:rsidDel="00D86B7C">
          <w:delText xml:space="preserve">low-density </w:delText>
        </w:r>
      </w:del>
      <w:r>
        <w:t xml:space="preserve">Elodea plants </w:t>
      </w:r>
      <w:ins w:id="118" w:author="Fox, Jimmy" w:date="2022-12-11T11:14:00Z">
        <w:r w:rsidR="00D86B7C">
          <w:t>in the containers appe</w:t>
        </w:r>
      </w:ins>
      <w:ins w:id="119" w:author="Fox, Jimmy" w:date="2022-12-11T11:15:00Z">
        <w:r w:rsidR="00D86B7C">
          <w:t xml:space="preserve">ared to </w:t>
        </w:r>
      </w:ins>
      <w:r>
        <w:t>flourish</w:t>
      </w:r>
      <w:del w:id="120" w:author="Fox, Jimmy" w:date="2022-12-11T11:15:00Z">
        <w:r w:rsidDel="00D86B7C">
          <w:delText>ed in the bucket environment</w:delText>
        </w:r>
      </w:del>
      <w:r>
        <w:t xml:space="preserve"> during both summers. I</w:t>
      </w:r>
      <w:r w:rsidR="2A5D3B58">
        <w:t>n 2019</w:t>
      </w:r>
      <w:r>
        <w:t>, by mid-July the</w:t>
      </w:r>
      <w:r w:rsidR="78F44B98">
        <w:t xml:space="preserve"> plants</w:t>
      </w:r>
      <w:r>
        <w:t xml:space="preserve"> were bright green and doubled their volume from the early spring. In 2018, we sampled 30 grid cells</w:t>
      </w:r>
      <w:r w:rsidR="00FB6A97">
        <w:t xml:space="preserve"> and collected 2 one-liter samples at each grid cell</w:t>
      </w:r>
      <w:r>
        <w:t xml:space="preserve">. </w:t>
      </w:r>
      <w:r w:rsidR="00FB6A97">
        <w:t xml:space="preserve">Elodea was not detected in any of the 60 water samples. In 2019, we collected more samples </w:t>
      </w:r>
      <w:r w:rsidR="00387337">
        <w:t>closer to the Elodea source (Fig. 3), however Elodea was only detected in water samples collected at the plants</w:t>
      </w:r>
      <w:r w:rsidR="002223C0">
        <w:t xml:space="preserve"> and not detected at 46 other locations (absent in 92 1-liter samples)</w:t>
      </w:r>
      <w:r w:rsidR="00387337">
        <w:t xml:space="preserve">. </w:t>
      </w:r>
      <w:del w:id="121" w:author="Fox, Jimmy" w:date="2022-12-11T11:16:00Z">
        <w:r w:rsidR="00387337" w:rsidDel="001C6419">
          <w:delText xml:space="preserve"> </w:delText>
        </w:r>
        <w:r w:rsidR="00387337" w:rsidDel="00744ACE">
          <w:delText xml:space="preserve">At </w:delText>
        </w:r>
      </w:del>
      <w:ins w:id="122" w:author="Fox, Jimmy" w:date="2022-12-11T11:16:00Z">
        <w:r w:rsidR="00744ACE">
          <w:t>Inside?</w:t>
        </w:r>
        <w:r w:rsidR="00744ACE">
          <w:t xml:space="preserve"> </w:t>
        </w:r>
      </w:ins>
      <w:proofErr w:type="gramStart"/>
      <w:r w:rsidR="00387337">
        <w:t>both Elodea</w:t>
      </w:r>
      <w:proofErr w:type="gramEnd"/>
      <w:r w:rsidR="00387337">
        <w:t xml:space="preserve"> </w:t>
      </w:r>
      <w:del w:id="123" w:author="Fox, Jimmy" w:date="2022-12-11T11:16:00Z">
        <w:r w:rsidR="00387337" w:rsidDel="001C6419">
          <w:delText>buckets</w:delText>
        </w:r>
      </w:del>
      <w:ins w:id="124" w:author="Fox, Jimmy" w:date="2022-12-11T11:16:00Z">
        <w:r w:rsidR="001C6419">
          <w:t>containers</w:t>
        </w:r>
      </w:ins>
      <w:r w:rsidR="00387337">
        <w:t>, the two one-liter samples had positive detections of Elodea.</w:t>
      </w:r>
      <w:r>
        <w:t xml:space="preserve"> </w:t>
      </w:r>
      <w:del w:id="125" w:author="Fox, Jimmy" w:date="2022-12-11T11:16:00Z">
        <w:r w:rsidDel="001C6419">
          <w:delText xml:space="preserve">  </w:delText>
        </w:r>
      </w:del>
      <w:r w:rsidR="00387337">
        <w:t>Samples collected greater than or equal to one</w:t>
      </w:r>
      <w:r w:rsidR="7F043549">
        <w:t xml:space="preserve"> </w:t>
      </w:r>
      <w:r w:rsidR="00573669">
        <w:t>meter</w:t>
      </w:r>
      <w:r w:rsidR="00387337">
        <w:t xml:space="preserve"> from the </w:t>
      </w:r>
      <w:del w:id="126" w:author="Fox, Jimmy" w:date="2022-12-11T11:17:00Z">
        <w:r w:rsidR="00387337" w:rsidDel="001C6419">
          <w:delText xml:space="preserve">buckets </w:delText>
        </w:r>
      </w:del>
      <w:ins w:id="127" w:author="Fox, Jimmy" w:date="2022-12-11T11:17:00Z">
        <w:r w:rsidR="001C6419">
          <w:t>containers</w:t>
        </w:r>
        <w:r w:rsidR="001C6419">
          <w:t xml:space="preserve"> </w:t>
        </w:r>
      </w:ins>
      <w:r w:rsidR="00387337">
        <w:t>did not contain Elodea eDNA.</w:t>
      </w:r>
    </w:p>
    <w:p w14:paraId="09224AC5" w14:textId="039B1594" w:rsidR="00B47983" w:rsidRDefault="00B47983" w:rsidP="008D23C3">
      <w:pPr>
        <w:autoSpaceDE w:val="0"/>
        <w:autoSpaceDN w:val="0"/>
        <w:adjustRightInd w:val="0"/>
        <w:spacing w:after="0" w:line="240" w:lineRule="auto"/>
      </w:pPr>
    </w:p>
    <w:p w14:paraId="6F97701B" w14:textId="1FB4B57F" w:rsidR="00B47983" w:rsidRDefault="00B47983" w:rsidP="008D23C3">
      <w:pPr>
        <w:autoSpaceDE w:val="0"/>
        <w:autoSpaceDN w:val="0"/>
        <w:adjustRightInd w:val="0"/>
        <w:spacing w:after="0" w:line="240" w:lineRule="auto"/>
      </w:pPr>
    </w:p>
    <w:p w14:paraId="071961BF" w14:textId="1FE05E2E" w:rsidR="00B47983" w:rsidRDefault="00B47983" w:rsidP="00041F85">
      <w:r>
        <w:t>Fig. 3. Distribution of water samples as a function of distance from Elodea plant at the Small Arms Complex Pond (</w:t>
      </w:r>
      <w:r w:rsidR="0E0E1ED7">
        <w:t>SAC Pond</w:t>
      </w:r>
      <w:r>
        <w:t>) at Fort Wainwright, Alaska. In 2018, 30 grid cells were sampled, and 2 one-liter samples were collected at each grid cell. In 2019, 2 one-liter samples were collected at 48 locations.</w:t>
      </w:r>
    </w:p>
    <w:p w14:paraId="72A37C03" w14:textId="466EC60C" w:rsidR="00B47983" w:rsidRDefault="00B47983" w:rsidP="008D23C3">
      <w:pPr>
        <w:autoSpaceDE w:val="0"/>
        <w:autoSpaceDN w:val="0"/>
        <w:adjustRightInd w:val="0"/>
        <w:spacing w:after="0" w:line="240" w:lineRule="auto"/>
      </w:pPr>
      <w:r>
        <w:lastRenderedPageBreak/>
        <w:t xml:space="preserve"> </w:t>
      </w:r>
      <w:r>
        <w:rPr>
          <w:noProof/>
          <w:color w:val="2B579A"/>
          <w:shd w:val="clear" w:color="auto" w:fill="E6E6E6"/>
        </w:rPr>
        <w:drawing>
          <wp:inline distT="0" distB="0" distL="0" distR="0" wp14:anchorId="22B09FF7" wp14:editId="14829325">
            <wp:extent cx="5225311" cy="5196840"/>
            <wp:effectExtent l="0" t="0" r="0" b="381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46270" cy="5217685"/>
                    </a:xfrm>
                    <a:prstGeom prst="rect">
                      <a:avLst/>
                    </a:prstGeom>
                  </pic:spPr>
                </pic:pic>
              </a:graphicData>
            </a:graphic>
          </wp:inline>
        </w:drawing>
      </w:r>
    </w:p>
    <w:p w14:paraId="686C1B53" w14:textId="6540C5A6" w:rsidR="00783E98" w:rsidRDefault="00783E98" w:rsidP="00793383"/>
    <w:p w14:paraId="755B4D02" w14:textId="5B6DDDBB" w:rsidR="7E616DC2" w:rsidRDefault="7E616DC2" w:rsidP="7E616DC2"/>
    <w:p w14:paraId="3C9268F5" w14:textId="1BEC9BE1" w:rsidR="00783E98" w:rsidRPr="00B14929" w:rsidRDefault="6F3AF8D4" w:rsidP="7E616DC2">
      <w:pPr>
        <w:rPr>
          <w:b/>
          <w:bCs/>
        </w:rPr>
      </w:pPr>
      <w:r w:rsidRPr="7E616DC2">
        <w:rPr>
          <w:b/>
          <w:bCs/>
        </w:rPr>
        <w:t xml:space="preserve">4 </w:t>
      </w:r>
      <w:proofErr w:type="gramStart"/>
      <w:r w:rsidR="00783E98" w:rsidRPr="7E616DC2">
        <w:rPr>
          <w:b/>
          <w:bCs/>
        </w:rPr>
        <w:t>DISCUSSION</w:t>
      </w:r>
      <w:proofErr w:type="gramEnd"/>
    </w:p>
    <w:p w14:paraId="3B111D87" w14:textId="1B885F55" w:rsidR="000036C2" w:rsidRPr="00B14929" w:rsidRDefault="00573669" w:rsidP="7E616DC2">
      <w:pPr>
        <w:autoSpaceDE w:val="0"/>
        <w:autoSpaceDN w:val="0"/>
        <w:adjustRightInd w:val="0"/>
        <w:spacing w:after="0" w:line="240" w:lineRule="auto"/>
      </w:pPr>
      <w:r w:rsidRPr="7E616DC2">
        <w:t xml:space="preserve">Our results support the use of eDNA </w:t>
      </w:r>
      <w:del w:id="128" w:author="Fox, Jimmy" w:date="2022-12-11T11:17:00Z">
        <w:r w:rsidRPr="7E616DC2" w:rsidDel="008F0B71">
          <w:delText xml:space="preserve">could be used </w:delText>
        </w:r>
      </w:del>
      <w:r w:rsidRPr="7E616DC2">
        <w:t xml:space="preserve">to detect </w:t>
      </w:r>
      <w:commentRangeStart w:id="129"/>
      <w:r w:rsidRPr="7E616DC2">
        <w:t xml:space="preserve">dense </w:t>
      </w:r>
      <w:commentRangeEnd w:id="129"/>
      <w:r w:rsidR="008870C9">
        <w:rPr>
          <w:rStyle w:val="CommentReference"/>
        </w:rPr>
        <w:commentReference w:id="129"/>
      </w:r>
      <w:r w:rsidRPr="7E616DC2">
        <w:t xml:space="preserve">infestations in interior Alaska. </w:t>
      </w:r>
      <w:r w:rsidR="00783E98" w:rsidRPr="7E616DC2">
        <w:t xml:space="preserve">We found </w:t>
      </w:r>
      <w:commentRangeStart w:id="130"/>
      <w:r w:rsidR="00783E98" w:rsidRPr="7E616DC2">
        <w:t xml:space="preserve">no </w:t>
      </w:r>
      <w:commentRangeEnd w:id="130"/>
      <w:r w:rsidR="00CF08B4">
        <w:rPr>
          <w:rStyle w:val="CommentReference"/>
        </w:rPr>
        <w:commentReference w:id="130"/>
      </w:r>
      <w:r w:rsidR="00783E98" w:rsidRPr="7E616DC2">
        <w:t xml:space="preserve">evidence to support the use of an eDNA collection protocol for the early detection of </w:t>
      </w:r>
      <w:r w:rsidR="00783E98" w:rsidRPr="7E616DC2">
        <w:rPr>
          <w:i/>
          <w:iCs/>
        </w:rPr>
        <w:t>Elodea</w:t>
      </w:r>
      <w:r w:rsidR="00783E98" w:rsidRPr="7E616DC2">
        <w:t xml:space="preserve"> in </w:t>
      </w:r>
      <w:r w:rsidR="00E43F99" w:rsidRPr="7E616DC2">
        <w:t xml:space="preserve">a small, cold-water lake in central </w:t>
      </w:r>
      <w:r w:rsidR="00783E98" w:rsidRPr="7E616DC2">
        <w:t>Alaska.</w:t>
      </w:r>
      <w:r w:rsidR="00516515" w:rsidRPr="7E616DC2">
        <w:t xml:space="preserve"> Despite healthy plant growth, more than doubling its volume, the eDNA from the plants was only detected </w:t>
      </w:r>
      <w:commentRangeStart w:id="131"/>
      <w:r w:rsidR="00516515" w:rsidRPr="7E616DC2">
        <w:t>at the source</w:t>
      </w:r>
      <w:commentRangeEnd w:id="131"/>
      <w:r w:rsidR="00A93885">
        <w:rPr>
          <w:rStyle w:val="CommentReference"/>
        </w:rPr>
        <w:commentReference w:id="131"/>
      </w:r>
      <w:r w:rsidR="00516515" w:rsidRPr="7E616DC2">
        <w:t>.</w:t>
      </w:r>
      <w:r w:rsidR="000036C2" w:rsidRPr="7E616DC2">
        <w:t xml:space="preserve">  This was not surprising as Kuehne et al (2020) found low levels of detection</w:t>
      </w:r>
      <w:r w:rsidR="00B14929" w:rsidRPr="7E616DC2">
        <w:t xml:space="preserve"> and concluded there were </w:t>
      </w:r>
      <w:r w:rsidR="000036C2" w:rsidRPr="7E616DC2">
        <w:t xml:space="preserve">substantial hurdles to </w:t>
      </w:r>
      <w:r w:rsidR="00B14929" w:rsidRPr="7E616DC2">
        <w:t>use</w:t>
      </w:r>
      <w:r w:rsidR="000036C2" w:rsidRPr="7E616DC2">
        <w:t xml:space="preserve"> eDNA</w:t>
      </w:r>
    </w:p>
    <w:p w14:paraId="1C6AABF6" w14:textId="2CAB121E" w:rsidR="00516515" w:rsidRPr="003115D1" w:rsidRDefault="000036C2" w:rsidP="00783E98">
      <w:pPr>
        <w:rPr>
          <w:rFonts w:cstheme="minorHAnsi"/>
        </w:rPr>
      </w:pPr>
      <w:r w:rsidRPr="00B14929">
        <w:rPr>
          <w:rFonts w:cstheme="minorHAnsi"/>
        </w:rPr>
        <w:t>for early detection of</w:t>
      </w:r>
      <w:r w:rsidR="00B14929" w:rsidRPr="00B14929">
        <w:rPr>
          <w:rFonts w:cstheme="minorHAnsi"/>
        </w:rPr>
        <w:t xml:space="preserve"> </w:t>
      </w:r>
      <w:r w:rsidRPr="00B14929">
        <w:rPr>
          <w:rFonts w:cstheme="minorHAnsi"/>
        </w:rPr>
        <w:t>aquatic invasive plants</w:t>
      </w:r>
      <w:r w:rsidR="00B14929">
        <w:rPr>
          <w:rFonts w:cstheme="minorHAnsi"/>
        </w:rPr>
        <w:t>.</w:t>
      </w:r>
    </w:p>
    <w:p w14:paraId="43A14138" w14:textId="19707CA4" w:rsidR="00E43F99" w:rsidRPr="00B14929" w:rsidRDefault="29D18E90" w:rsidP="7E616DC2">
      <w:commentRangeStart w:id="132"/>
      <w:r>
        <w:t xml:space="preserve">We </w:t>
      </w:r>
      <w:r w:rsidR="000036C2">
        <w:t xml:space="preserve">found that </w:t>
      </w:r>
      <w:r w:rsidR="000036C2" w:rsidRPr="7E616DC2">
        <w:rPr>
          <w:i/>
          <w:iCs/>
        </w:rPr>
        <w:t>Elodea</w:t>
      </w:r>
      <w:r w:rsidR="000036C2">
        <w:t xml:space="preserve"> eDNA could be detected with a water sample within a </w:t>
      </w:r>
      <w:commentRangeStart w:id="133"/>
      <w:r w:rsidR="000036C2">
        <w:t>few cm of its source</w:t>
      </w:r>
      <w:r w:rsidR="14E8C9AD">
        <w:t xml:space="preserve"> </w:t>
      </w:r>
      <w:commentRangeEnd w:id="133"/>
      <w:r w:rsidR="00062609">
        <w:rPr>
          <w:rStyle w:val="CommentReference"/>
        </w:rPr>
        <w:commentReference w:id="133"/>
      </w:r>
      <w:r w:rsidR="14E8C9AD">
        <w:t>in</w:t>
      </w:r>
      <w:r w:rsidR="1D9B18D2">
        <w:t xml:space="preserve"> agreement with the findings of</w:t>
      </w:r>
      <w:r w:rsidR="00B14929">
        <w:t xml:space="preserve"> </w:t>
      </w:r>
      <w:proofErr w:type="spellStart"/>
      <w:r w:rsidR="3E659BD7">
        <w:t>Gantz</w:t>
      </w:r>
      <w:proofErr w:type="spellEnd"/>
      <w:r w:rsidR="3E659BD7">
        <w:t xml:space="preserve"> et al (2018)</w:t>
      </w:r>
      <w:r w:rsidR="620FDD5D">
        <w:t>.</w:t>
      </w:r>
      <w:r w:rsidR="3E659BD7">
        <w:t xml:space="preserve"> </w:t>
      </w:r>
      <w:commentRangeEnd w:id="132"/>
      <w:r w:rsidR="00A627CE">
        <w:rPr>
          <w:rStyle w:val="CommentReference"/>
        </w:rPr>
        <w:commentReference w:id="132"/>
      </w:r>
      <w:r w:rsidR="00B14929">
        <w:t xml:space="preserve">However, beyond detections at the source, we did not detect eDNA elsewhere in the </w:t>
      </w:r>
      <w:r w:rsidR="0E0E1ED7">
        <w:t>SAC Pond</w:t>
      </w:r>
      <w:r w:rsidR="00B14929">
        <w:t xml:space="preserve">. </w:t>
      </w:r>
      <w:r w:rsidR="00E43F99" w:rsidRPr="7E616DC2">
        <w:t>Although plants do not release constant amounts of DNA (</w:t>
      </w:r>
      <w:proofErr w:type="spellStart"/>
      <w:r w:rsidR="00E43F99" w:rsidRPr="7E616DC2">
        <w:t>Matsuhashi</w:t>
      </w:r>
      <w:proofErr w:type="spellEnd"/>
      <w:r w:rsidR="00E43F99" w:rsidRPr="7E616DC2">
        <w:t xml:space="preserve"> et al 2016), both of our sampling events at the </w:t>
      </w:r>
      <w:r w:rsidR="0E0E1ED7" w:rsidRPr="7E616DC2">
        <w:t>SAC Pond</w:t>
      </w:r>
      <w:r w:rsidR="00E43F99" w:rsidRPr="7E616DC2">
        <w:t xml:space="preserve"> occurred during autumn, which has been shown to be the peak of eDNA concentrations for </w:t>
      </w:r>
      <w:r w:rsidR="00E43F99" w:rsidRPr="7E616DC2">
        <w:rPr>
          <w:i/>
          <w:iCs/>
        </w:rPr>
        <w:t xml:space="preserve">E. </w:t>
      </w:r>
      <w:proofErr w:type="spellStart"/>
      <w:r w:rsidR="00E43F99" w:rsidRPr="7E616DC2">
        <w:rPr>
          <w:i/>
          <w:iCs/>
        </w:rPr>
        <w:t>candadensis</w:t>
      </w:r>
      <w:proofErr w:type="spellEnd"/>
      <w:r w:rsidR="00E43F99" w:rsidRPr="7E616DC2">
        <w:t xml:space="preserve"> in lake </w:t>
      </w:r>
      <w:proofErr w:type="spellStart"/>
      <w:r w:rsidR="00E43F99" w:rsidRPr="7E616DC2">
        <w:t>Steinsfjorden</w:t>
      </w:r>
      <w:proofErr w:type="spellEnd"/>
      <w:r w:rsidR="00E43F99" w:rsidRPr="7E616DC2">
        <w:t xml:space="preserve"> in </w:t>
      </w:r>
      <w:r w:rsidR="00E43F99" w:rsidRPr="7E616DC2">
        <w:lastRenderedPageBreak/>
        <w:t>Norway (</w:t>
      </w:r>
      <w:r w:rsidR="00102403" w:rsidRPr="7E616DC2">
        <w:t xml:space="preserve">Angles </w:t>
      </w:r>
      <w:proofErr w:type="spellStart"/>
      <w:r w:rsidR="00E43F99" w:rsidRPr="7E616DC2">
        <w:t>d’Auriac</w:t>
      </w:r>
      <w:proofErr w:type="spellEnd"/>
      <w:r w:rsidR="00E43F99" w:rsidRPr="7E616DC2">
        <w:t xml:space="preserve"> et al 2019).</w:t>
      </w:r>
      <w:r w:rsidR="000036C2" w:rsidRPr="7E616DC2">
        <w:t xml:space="preserve"> </w:t>
      </w:r>
      <w:r w:rsidR="00B14929" w:rsidRPr="7E616DC2">
        <w:t xml:space="preserve">It should also be noted that although </w:t>
      </w:r>
      <w:r w:rsidR="00102403" w:rsidRPr="7E616DC2">
        <w:t xml:space="preserve">Angles </w:t>
      </w:r>
      <w:proofErr w:type="spellStart"/>
      <w:r w:rsidR="00B14929" w:rsidRPr="7E616DC2">
        <w:t>d’Auriac</w:t>
      </w:r>
      <w:proofErr w:type="spellEnd"/>
      <w:r w:rsidR="00B14929" w:rsidRPr="7E616DC2">
        <w:t xml:space="preserve"> et al (2019) did detect </w:t>
      </w:r>
      <w:r w:rsidR="00B14929" w:rsidRPr="7E616DC2">
        <w:rPr>
          <w:i/>
          <w:iCs/>
        </w:rPr>
        <w:t>Elodea</w:t>
      </w:r>
      <w:r w:rsidR="00B14929" w:rsidRPr="7E616DC2">
        <w:t xml:space="preserve"> eDNA downstream from an infestation, </w:t>
      </w:r>
      <w:r w:rsidR="00B14929" w:rsidRPr="7E616DC2">
        <w:rPr>
          <w:i/>
          <w:iCs/>
        </w:rPr>
        <w:t>Elodea</w:t>
      </w:r>
      <w:r w:rsidR="00B14929" w:rsidRPr="7E616DC2">
        <w:t xml:space="preserve"> fragments were likely present downstream from the infestation, and it is not possible to know whether sample locations were close to undetected </w:t>
      </w:r>
      <w:r w:rsidR="00B14929" w:rsidRPr="7E616DC2">
        <w:rPr>
          <w:i/>
          <w:iCs/>
        </w:rPr>
        <w:t>Elodea</w:t>
      </w:r>
      <w:r w:rsidR="00B14929" w:rsidRPr="7E616DC2">
        <w:t xml:space="preserve"> fragments.</w:t>
      </w:r>
    </w:p>
    <w:p w14:paraId="5D593325" w14:textId="77777777" w:rsidR="00E43F99" w:rsidRDefault="00E43F99" w:rsidP="00E43F99">
      <w:pPr>
        <w:autoSpaceDE w:val="0"/>
        <w:autoSpaceDN w:val="0"/>
        <w:adjustRightInd w:val="0"/>
        <w:spacing w:after="0" w:line="240" w:lineRule="auto"/>
      </w:pPr>
    </w:p>
    <w:p w14:paraId="60910FCD" w14:textId="2C81AEC2" w:rsidR="00F714ED" w:rsidRDefault="00F714ED" w:rsidP="00783E98">
      <w:r>
        <w:t xml:space="preserve">Our sampling was limited to inference at this single lake. </w:t>
      </w:r>
      <w:r w:rsidR="00760964">
        <w:t>Still, this study was a realistic application of using water samples to detect eDNA from an invasive species. In interior Alaska, lakes are reliably ice free for no more than five months and an autumn sampling event is likely the best temporal window to collect Elodea eDNA. Additionally, i</w:t>
      </w:r>
      <w:r>
        <w:t>t is unlikely a more spatially robust experiment</w:t>
      </w:r>
      <w:del w:id="134" w:author="Fox, Jimmy" w:date="2022-12-11T11:50:00Z">
        <w:r w:rsidDel="0005412F">
          <w:delText>ed</w:delText>
        </w:r>
      </w:del>
      <w:r>
        <w:t xml:space="preserve"> could be conducted on </w:t>
      </w:r>
      <w:r w:rsidRPr="00BB5131">
        <w:rPr>
          <w:i/>
          <w:iCs/>
        </w:rPr>
        <w:t>Elodea</w:t>
      </w:r>
      <w:r>
        <w:t xml:space="preserve">-free lakes in an extreme cold-water environment like interior Alaska, as it was non-trivial to obtain permits to introduce an invasive species, despite security assurances that prevented spread. However, we found no evidence of eDNA detection from </w:t>
      </w:r>
      <w:commentRangeStart w:id="135"/>
      <w:r>
        <w:t xml:space="preserve">a small amount </w:t>
      </w:r>
      <w:commentRangeEnd w:id="135"/>
      <w:r w:rsidR="007536C2">
        <w:rPr>
          <w:rStyle w:val="CommentReference"/>
        </w:rPr>
        <w:commentReference w:id="135"/>
      </w:r>
      <w:r>
        <w:t xml:space="preserve">of </w:t>
      </w:r>
      <w:del w:id="136" w:author="Fox, Jimmy" w:date="2022-12-11T11:51:00Z">
        <w:r w:rsidDel="00A0795D">
          <w:delText xml:space="preserve">introduced </w:delText>
        </w:r>
      </w:del>
      <w:ins w:id="137" w:author="Fox, Jimmy" w:date="2022-12-11T11:51:00Z">
        <w:r w:rsidR="00A0795D">
          <w:t>contained</w:t>
        </w:r>
        <w:r w:rsidR="00A0795D">
          <w:t xml:space="preserve"> </w:t>
        </w:r>
      </w:ins>
      <w:r>
        <w:t xml:space="preserve">Elodea, as would be seen in an accidental release. Our study will be used to inform biologists that </w:t>
      </w:r>
      <w:r w:rsidR="00331F11">
        <w:t xml:space="preserve">at this time, </w:t>
      </w:r>
      <w:commentRangeStart w:id="138"/>
      <w:r>
        <w:t xml:space="preserve">visual inspection </w:t>
      </w:r>
      <w:commentRangeEnd w:id="138"/>
      <w:r w:rsidR="00A0795D">
        <w:rPr>
          <w:rStyle w:val="CommentReference"/>
        </w:rPr>
        <w:commentReference w:id="138"/>
      </w:r>
      <w:r>
        <w:t xml:space="preserve">is a better approach to </w:t>
      </w:r>
      <w:r w:rsidRPr="00BB5131">
        <w:rPr>
          <w:i/>
          <w:iCs/>
        </w:rPr>
        <w:t>Elodea</w:t>
      </w:r>
      <w:r>
        <w:t xml:space="preserve"> detection than </w:t>
      </w:r>
      <w:r w:rsidR="00331F11">
        <w:t xml:space="preserve">eDNA from </w:t>
      </w:r>
      <w:r w:rsidR="00EF289E">
        <w:t>water samples.</w:t>
      </w:r>
    </w:p>
    <w:p w14:paraId="35C2C40D" w14:textId="249BEECC" w:rsidR="00E55CA2" w:rsidRDefault="00E55CA2" w:rsidP="00F61C4D"/>
    <w:p w14:paraId="61F103B3" w14:textId="6D217FBB" w:rsidR="00783E98" w:rsidRDefault="00783E98" w:rsidP="7E616DC2">
      <w:pPr>
        <w:rPr>
          <w:b/>
          <w:bCs/>
        </w:rPr>
      </w:pPr>
      <w:r w:rsidRPr="7E616DC2">
        <w:rPr>
          <w:b/>
          <w:bCs/>
        </w:rPr>
        <w:t>ACKNOWLEDGEMENTS</w:t>
      </w:r>
    </w:p>
    <w:p w14:paraId="7571C3C4" w14:textId="57F20C36" w:rsidR="00783E98" w:rsidRDefault="00BB5131" w:rsidP="7E616DC2">
      <w:r>
        <w:t xml:space="preserve">This project </w:t>
      </w:r>
      <w:r w:rsidR="00217DB4">
        <w:t xml:space="preserve">was </w:t>
      </w:r>
      <w:r w:rsidR="31F613FD">
        <w:t>funded by the United States Fish and Wildlife Service.</w:t>
      </w:r>
      <w:r w:rsidR="44508D2E">
        <w:t xml:space="preserve">  The Anchorage Conservation Genetics Laboratory and the </w:t>
      </w:r>
      <w:r w:rsidR="00783E98">
        <w:t xml:space="preserve">Northern </w:t>
      </w:r>
      <w:r w:rsidR="65824CB7">
        <w:t xml:space="preserve">Alaska </w:t>
      </w:r>
      <w:r w:rsidR="00783E98">
        <w:t xml:space="preserve">Field Office </w:t>
      </w:r>
      <w:r w:rsidR="00EC2303">
        <w:t>helped with sampling and</w:t>
      </w:r>
      <w:r w:rsidR="00197326">
        <w:t xml:space="preserve"> supported the project</w:t>
      </w:r>
      <w:r>
        <w:t>.</w:t>
      </w:r>
      <w:r w:rsidR="4C11B6AA">
        <w:t xml:space="preserve"> </w:t>
      </w:r>
      <w:r w:rsidR="261BE201">
        <w:t xml:space="preserve">Joshua </w:t>
      </w:r>
      <w:proofErr w:type="spellStart"/>
      <w:r w:rsidR="261BE201">
        <w:t>Buzby</w:t>
      </w:r>
      <w:proofErr w:type="spellEnd"/>
      <w:r w:rsidR="261BE201">
        <w:t xml:space="preserve">, Fort Wainwright Alaska, was instrumental in supporting field operations at the </w:t>
      </w:r>
      <w:r w:rsidR="0E0E1ED7">
        <w:t>SAC Pond</w:t>
      </w:r>
      <w:r w:rsidR="261BE201">
        <w:t xml:space="preserve">. </w:t>
      </w:r>
      <w:r>
        <w:t xml:space="preserve">The opinions </w:t>
      </w:r>
      <w:r w:rsidR="3BF07152">
        <w:t xml:space="preserve">and findings </w:t>
      </w:r>
      <w:r>
        <w:t>expressed herein are those of the authors and do not necessarily represent the United States Fish and Wildlife Service.</w:t>
      </w:r>
    </w:p>
    <w:p w14:paraId="3AA0A58F" w14:textId="3616B453" w:rsidR="21B47E4F" w:rsidRDefault="21B47E4F" w:rsidP="7E616DC2">
      <w:pPr>
        <w:pStyle w:val="Heading2"/>
        <w:jc w:val="left"/>
        <w:rPr>
          <w:rFonts w:ascii="Calibri Light" w:hAnsi="Calibri Light"/>
          <w:bCs/>
          <w:color w:val="000000" w:themeColor="text1"/>
          <w:szCs w:val="28"/>
        </w:rPr>
      </w:pPr>
      <w:r w:rsidRPr="7E616DC2">
        <w:rPr>
          <w:rFonts w:asciiTheme="minorHAnsi" w:hAnsiTheme="minorHAnsi" w:cstheme="minorBidi"/>
          <w:sz w:val="22"/>
          <w:szCs w:val="22"/>
        </w:rPr>
        <w:t>REFERENCES</w:t>
      </w:r>
    </w:p>
    <w:p w14:paraId="52273DE4" w14:textId="22F46093" w:rsidR="00102403" w:rsidRPr="00701701" w:rsidRDefault="00102403" w:rsidP="7E616DC2">
      <w:pPr>
        <w:ind w:left="540" w:hanging="540"/>
      </w:pPr>
      <w:r w:rsidRPr="7E616DC2">
        <w:t xml:space="preserve">Angles </w:t>
      </w:r>
      <w:proofErr w:type="spellStart"/>
      <w:r w:rsidRPr="7E616DC2">
        <w:t>d’Auriac</w:t>
      </w:r>
      <w:proofErr w:type="spellEnd"/>
      <w:r w:rsidRPr="7E616DC2">
        <w:t xml:space="preserve"> M.B., Strand D.A., </w:t>
      </w:r>
      <w:proofErr w:type="spellStart"/>
      <w:r w:rsidRPr="7E616DC2">
        <w:t>Mjelde</w:t>
      </w:r>
      <w:proofErr w:type="spellEnd"/>
      <w:r w:rsidRPr="7E616DC2">
        <w:t xml:space="preserve"> M., </w:t>
      </w:r>
      <w:proofErr w:type="spellStart"/>
      <w:r w:rsidRPr="7E616DC2">
        <w:t>Demars</w:t>
      </w:r>
      <w:proofErr w:type="spellEnd"/>
      <w:r w:rsidRPr="7E616DC2">
        <w:t xml:space="preserve"> B.O.L., </w:t>
      </w:r>
      <w:proofErr w:type="spellStart"/>
      <w:r w:rsidRPr="7E616DC2">
        <w:t>Thaulow</w:t>
      </w:r>
      <w:proofErr w:type="spellEnd"/>
      <w:r w:rsidRPr="7E616DC2">
        <w:t xml:space="preserve"> J. (2019). Detection of an invasive aquatic plant in natural water bodies using environmental </w:t>
      </w:r>
      <w:proofErr w:type="spellStart"/>
      <w:r w:rsidRPr="7E616DC2">
        <w:t>DNa</w:t>
      </w:r>
      <w:proofErr w:type="spellEnd"/>
      <w:r w:rsidRPr="7E616DC2">
        <w:t>. PLoS ONE 14(7): https://doi.org/10.1371/journal.pone.0219700</w:t>
      </w:r>
    </w:p>
    <w:p w14:paraId="39E409B3" w14:textId="6725C8D8" w:rsidR="00567D3F" w:rsidRDefault="00567D3F" w:rsidP="7E616DC2">
      <w:pPr>
        <w:ind w:left="540" w:hanging="540"/>
      </w:pPr>
      <w:r w:rsidRPr="7E616DC2">
        <w:t xml:space="preserve">Barnes </w:t>
      </w:r>
      <w:r w:rsidR="0026425B" w:rsidRPr="7E616DC2">
        <w:t xml:space="preserve">M.A., </w:t>
      </w:r>
      <w:r w:rsidRPr="7E616DC2">
        <w:t xml:space="preserve">Turner </w:t>
      </w:r>
      <w:r w:rsidR="0026425B" w:rsidRPr="7E616DC2">
        <w:t>C.R. (</w:t>
      </w:r>
      <w:r w:rsidRPr="7E616DC2">
        <w:t>201</w:t>
      </w:r>
      <w:r w:rsidR="0026425B" w:rsidRPr="7E616DC2">
        <w:t>6).</w:t>
      </w:r>
      <w:r w:rsidR="000B4042" w:rsidRPr="7E616DC2">
        <w:t xml:space="preserve"> The ecology of environmental DNA and implications for conservation genetics. Conservation Genetics, 17(1),1-17</w:t>
      </w:r>
      <w:r w:rsidR="6833F323" w:rsidRPr="7E616DC2">
        <w:t>.</w:t>
      </w:r>
    </w:p>
    <w:p w14:paraId="4EAE7441" w14:textId="0FE53EA3" w:rsidR="008F3E77" w:rsidRDefault="008F3E77" w:rsidP="008F3E77">
      <w:pPr>
        <w:spacing w:after="0" w:line="240" w:lineRule="auto"/>
        <w:ind w:left="720" w:hanging="720"/>
      </w:pPr>
      <w:proofErr w:type="spellStart"/>
      <w:r>
        <w:t>Carim</w:t>
      </w:r>
      <w:proofErr w:type="spellEnd"/>
      <w:r>
        <w:t xml:space="preserve"> K.J., K.S. McKelvey, M.K. Young, T.M. Wilcox and M.K. Schwartz. (2016). A protocol for collecting environmental DNA samples from streams. Gen. Tech. Rep. RMRS-GTR-355. Fort Collins, CO: U.S. Department of Agriculture, Forest Service, Rocky Mountain Research Station. 18 p.</w:t>
      </w:r>
    </w:p>
    <w:p w14:paraId="15AEAFD7" w14:textId="77777777" w:rsidR="008F3E77" w:rsidRDefault="008F3E77" w:rsidP="008F3E77">
      <w:pPr>
        <w:spacing w:after="0" w:line="240" w:lineRule="auto"/>
        <w:ind w:left="720" w:hanging="720"/>
      </w:pPr>
    </w:p>
    <w:p w14:paraId="6BF6886A" w14:textId="6BDC37FA" w:rsidR="008F3E77" w:rsidRDefault="008F3E77" w:rsidP="008F3E77">
      <w:pPr>
        <w:spacing w:after="0" w:line="240" w:lineRule="auto"/>
        <w:ind w:left="540" w:hanging="540"/>
      </w:pPr>
      <w:r w:rsidRPr="7E616DC2">
        <w:t xml:space="preserve">Carey M.P., Sethi S.A., Larsen S.J., Rich C.F. (2016). A primer on potential impacts, management priorities, and future directions for Elodea spp. in high latitude systems: learning from the Alaskan experience. </w:t>
      </w:r>
      <w:proofErr w:type="spellStart"/>
      <w:r w:rsidRPr="7E616DC2">
        <w:t>Hydrobiologia</w:t>
      </w:r>
      <w:proofErr w:type="spellEnd"/>
      <w:r w:rsidRPr="7E616DC2">
        <w:t>, 777(1), 1-19.</w:t>
      </w:r>
    </w:p>
    <w:p w14:paraId="7A5C5A31" w14:textId="77777777" w:rsidR="008F3E77" w:rsidRPr="00701701" w:rsidRDefault="008F3E77" w:rsidP="008F3E77">
      <w:pPr>
        <w:spacing w:after="0" w:line="240" w:lineRule="auto"/>
        <w:ind w:left="540" w:hanging="540"/>
      </w:pPr>
    </w:p>
    <w:p w14:paraId="699C96DB" w14:textId="762D65B6" w:rsidR="008F3E77" w:rsidRDefault="008F3E77" w:rsidP="008F3E77">
      <w:pPr>
        <w:spacing w:after="0" w:line="240" w:lineRule="auto"/>
        <w:ind w:left="720" w:hanging="720"/>
      </w:pPr>
      <w:r>
        <w:t xml:space="preserve">Dunker K.J., A.J. </w:t>
      </w:r>
      <w:proofErr w:type="spellStart"/>
      <w:r>
        <w:t>Sepuldveda</w:t>
      </w:r>
      <w:proofErr w:type="spellEnd"/>
      <w:r>
        <w:t>, R.L. Massengill, J.B. Olsen, O.L. Russ, et al. (2016). Potential of environmental DNA to evaluate Northern Pike (</w:t>
      </w:r>
      <w:r>
        <w:rPr>
          <w:i/>
        </w:rPr>
        <w:t>Esox Lucius</w:t>
      </w:r>
      <w:r>
        <w:t xml:space="preserve">) eradication efforts: An experimental test and case study. PLOS ONE 12: </w:t>
      </w:r>
      <w:r>
        <w:rPr>
          <w:shd w:val="clear" w:color="auto" w:fill="EFEFEF"/>
        </w:rPr>
        <w:t>e0173837.</w:t>
      </w:r>
      <w:hyperlink r:id="rId15">
        <w:r>
          <w:rPr>
            <w:u w:val="single"/>
            <w:shd w:val="clear" w:color="auto" w:fill="EFEFEF"/>
          </w:rPr>
          <w:t>https://doi.org/10.1371/journal.pone.0173837</w:t>
        </w:r>
      </w:hyperlink>
      <w:r>
        <w:rPr>
          <w:u w:val="single"/>
          <w:shd w:val="clear" w:color="auto" w:fill="EFEFEF"/>
        </w:rPr>
        <w:t>.</w:t>
      </w:r>
    </w:p>
    <w:p w14:paraId="375441E6" w14:textId="77777777" w:rsidR="008F3E77" w:rsidRDefault="008F3E77" w:rsidP="008F3E77">
      <w:pPr>
        <w:spacing w:after="0" w:line="240" w:lineRule="auto"/>
        <w:ind w:left="720" w:hanging="720"/>
      </w:pPr>
    </w:p>
    <w:p w14:paraId="2F96FE81" w14:textId="77777777" w:rsidR="008F3E77" w:rsidRPr="00701701" w:rsidRDefault="008F3E77" w:rsidP="7E616DC2">
      <w:pPr>
        <w:ind w:left="540" w:hanging="540"/>
      </w:pPr>
    </w:p>
    <w:p w14:paraId="6C60D1B2" w14:textId="43FD0B0D" w:rsidR="00662F63" w:rsidRDefault="006B5C66" w:rsidP="003115D1">
      <w:pPr>
        <w:spacing w:after="0" w:line="240" w:lineRule="auto"/>
        <w:ind w:left="540" w:hanging="540"/>
      </w:pPr>
      <w:r>
        <w:rPr>
          <w:color w:val="000000"/>
          <w:shd w:val="clear" w:color="auto" w:fill="FFFFFF"/>
        </w:rPr>
        <w:lastRenderedPageBreak/>
        <w:t xml:space="preserve">Cunningham, C.J., Anderson, C.M., Yun-Ling Wang, J., Link, M. and </w:t>
      </w:r>
      <w:proofErr w:type="spellStart"/>
      <w:r>
        <w:rPr>
          <w:color w:val="000000"/>
          <w:shd w:val="clear" w:color="auto" w:fill="FFFFFF"/>
        </w:rPr>
        <w:t>Hilborn</w:t>
      </w:r>
      <w:proofErr w:type="spellEnd"/>
      <w:r>
        <w:rPr>
          <w:color w:val="000000"/>
          <w:shd w:val="clear" w:color="auto" w:fill="FFFFFF"/>
        </w:rPr>
        <w:t>, R. (201</w:t>
      </w:r>
      <w:r w:rsidR="00C11DBD">
        <w:rPr>
          <w:color w:val="000000"/>
          <w:shd w:val="clear" w:color="auto" w:fill="FFFFFF"/>
        </w:rPr>
        <w:t>9</w:t>
      </w:r>
      <w:r>
        <w:rPr>
          <w:color w:val="000000"/>
          <w:shd w:val="clear" w:color="auto" w:fill="FFFFFF"/>
        </w:rPr>
        <w:t>). A management strategy evaluation of the commercial sockeye salmon fishery in Bristol Bay, Alaska. Canadian Journal of Fisheries and Aquatic Sci</w:t>
      </w:r>
      <w:r w:rsidR="00C11DBD">
        <w:rPr>
          <w:color w:val="000000"/>
          <w:shd w:val="clear" w:color="auto" w:fill="FFFFFF"/>
        </w:rPr>
        <w:t>ences76(9),</w:t>
      </w:r>
      <w:r w:rsidR="00C11DBD" w:rsidRPr="00C11DBD">
        <w:t xml:space="preserve"> </w:t>
      </w:r>
      <w:r w:rsidR="00C11DBD">
        <w:t>1669-1683.</w:t>
      </w:r>
    </w:p>
    <w:p w14:paraId="5D9DD84C" w14:textId="77777777" w:rsidR="008F3E77" w:rsidRPr="003115D1" w:rsidRDefault="008F3E77" w:rsidP="003115D1">
      <w:pPr>
        <w:spacing w:after="0" w:line="240" w:lineRule="auto"/>
        <w:ind w:left="540" w:hanging="540"/>
        <w:rPr>
          <w:color w:val="000000"/>
          <w:shd w:val="clear" w:color="auto" w:fill="FFFFFF"/>
        </w:rPr>
      </w:pPr>
    </w:p>
    <w:p w14:paraId="757E31A8" w14:textId="0B7FCF01" w:rsidR="00662F63" w:rsidRDefault="08426096" w:rsidP="7E616DC2">
      <w:pPr>
        <w:spacing w:after="0" w:line="240" w:lineRule="auto"/>
        <w:ind w:left="720" w:hanging="720"/>
        <w:rPr>
          <w:rFonts w:ascii="Calibri" w:eastAsia="Calibri" w:hAnsi="Calibri" w:cs="Calibri"/>
          <w:color w:val="000000" w:themeColor="text1"/>
        </w:rPr>
      </w:pPr>
      <w:r w:rsidRPr="7E616DC2">
        <w:rPr>
          <w:rFonts w:ascii="Calibri" w:eastAsia="Calibri" w:hAnsi="Calibri" w:cs="Calibri"/>
          <w:color w:val="000000" w:themeColor="text1"/>
        </w:rPr>
        <w:t xml:space="preserve">Evans N.T. and G.A. Lamberti. 2017. Freshwater fisheries assessment using environmental DNA: A primer on the method, its potential, and shortcomings as a conservation tool. Journal of Fisheries Research:  </w:t>
      </w:r>
      <w:hyperlink r:id="rId16">
        <w:r w:rsidRPr="7E616DC2">
          <w:rPr>
            <w:rStyle w:val="Hyperlink"/>
            <w:rFonts w:ascii="Calibri" w:eastAsia="Calibri" w:hAnsi="Calibri" w:cs="Calibri"/>
          </w:rPr>
          <w:t>http://dx.doi.org/10.1016/j.fishres.2017.09.013</w:t>
        </w:r>
      </w:hyperlink>
      <w:r w:rsidRPr="7E616DC2">
        <w:rPr>
          <w:rFonts w:ascii="Calibri" w:eastAsia="Calibri" w:hAnsi="Calibri" w:cs="Calibri"/>
          <w:color w:val="000000" w:themeColor="text1"/>
        </w:rPr>
        <w:t>.</w:t>
      </w:r>
    </w:p>
    <w:p w14:paraId="41350259" w14:textId="77777777" w:rsidR="008F3E77" w:rsidRPr="00701701" w:rsidRDefault="008F3E77" w:rsidP="7E616DC2">
      <w:pPr>
        <w:spacing w:after="0" w:line="240" w:lineRule="auto"/>
        <w:ind w:left="720" w:hanging="720"/>
      </w:pPr>
    </w:p>
    <w:p w14:paraId="3FE1E030" w14:textId="29A7F7E2" w:rsidR="00662F63" w:rsidRDefault="4F18475A" w:rsidP="7E616DC2">
      <w:pPr>
        <w:spacing w:after="0" w:line="240" w:lineRule="auto"/>
        <w:ind w:left="540" w:hanging="540"/>
      </w:pPr>
      <w:r w:rsidRPr="7E616DC2">
        <w:t xml:space="preserve">Fujiwara A., </w:t>
      </w:r>
      <w:proofErr w:type="spellStart"/>
      <w:r w:rsidRPr="7E616DC2">
        <w:t>Matsuhashi</w:t>
      </w:r>
      <w:proofErr w:type="spellEnd"/>
      <w:r w:rsidRPr="7E616DC2">
        <w:t xml:space="preserve"> S., Doi H., Yamamoto S., Minamoto T. (2016). Use of environmental DNA to survey the distribution of an invasive submerged plant in ponds. Freshwater Science 35(2),748-754.</w:t>
      </w:r>
    </w:p>
    <w:p w14:paraId="2BDD73FE" w14:textId="77777777" w:rsidR="008F3E77" w:rsidRPr="00701701" w:rsidRDefault="008F3E77" w:rsidP="7E616DC2">
      <w:pPr>
        <w:spacing w:after="0" w:line="240" w:lineRule="auto"/>
        <w:ind w:left="540" w:hanging="540"/>
      </w:pPr>
    </w:p>
    <w:p w14:paraId="43388391" w14:textId="6A1C2525" w:rsidR="008F3E77" w:rsidRPr="00701701" w:rsidRDefault="00567D3F" w:rsidP="008F3E77">
      <w:pPr>
        <w:ind w:left="540" w:hanging="540"/>
      </w:pPr>
      <w:proofErr w:type="spellStart"/>
      <w:r w:rsidRPr="7E616DC2">
        <w:t>Gantz</w:t>
      </w:r>
      <w:proofErr w:type="spellEnd"/>
      <w:r w:rsidRPr="7E616DC2">
        <w:t xml:space="preserve"> </w:t>
      </w:r>
      <w:r w:rsidR="00326FF6" w:rsidRPr="7E616DC2">
        <w:t xml:space="preserve">C.A., Renshaw M.A., Erickson D., Lodge D.M., Egan S.P. </w:t>
      </w:r>
      <w:r w:rsidR="003F349E" w:rsidRPr="7E616DC2">
        <w:t>(</w:t>
      </w:r>
      <w:r w:rsidRPr="7E616DC2">
        <w:t>2018</w:t>
      </w:r>
      <w:r w:rsidR="003F349E" w:rsidRPr="7E616DC2">
        <w:t>)</w:t>
      </w:r>
      <w:r w:rsidR="00326FF6" w:rsidRPr="7E616DC2">
        <w:t>. Environmental DNA detection of aquatic invasive plants in lab mesocosm and natural field conditions. Biological Invasions 20, 2535-2552</w:t>
      </w:r>
      <w:r w:rsidR="500EE6D2" w:rsidRPr="7E616DC2">
        <w:t>.</w:t>
      </w:r>
    </w:p>
    <w:p w14:paraId="7D1A2D59" w14:textId="0B709E05" w:rsidR="00446A96" w:rsidRPr="00701701" w:rsidRDefault="00567D3F" w:rsidP="00446A96">
      <w:pPr>
        <w:ind w:left="540" w:hanging="540"/>
        <w:rPr>
          <w:rFonts w:cstheme="minorHAnsi"/>
        </w:rPr>
      </w:pPr>
      <w:r w:rsidRPr="00701701">
        <w:rPr>
          <w:rFonts w:cstheme="minorHAnsi"/>
        </w:rPr>
        <w:t>Kuehne</w:t>
      </w:r>
      <w:r w:rsidR="00CF314D" w:rsidRPr="00701701">
        <w:rPr>
          <w:rFonts w:cstheme="minorHAnsi"/>
        </w:rPr>
        <w:t xml:space="preserve"> L.M., </w:t>
      </w:r>
      <w:proofErr w:type="spellStart"/>
      <w:r w:rsidR="00CF314D" w:rsidRPr="00701701">
        <w:rPr>
          <w:rFonts w:cstheme="minorHAnsi"/>
        </w:rPr>
        <w:t>Ostberg</w:t>
      </w:r>
      <w:proofErr w:type="spellEnd"/>
      <w:r w:rsidR="00CF314D" w:rsidRPr="00701701">
        <w:rPr>
          <w:rFonts w:cstheme="minorHAnsi"/>
        </w:rPr>
        <w:t xml:space="preserve"> C.O., Chase D.M., </w:t>
      </w:r>
      <w:proofErr w:type="spellStart"/>
      <w:r w:rsidR="00CF314D" w:rsidRPr="00701701">
        <w:rPr>
          <w:rFonts w:cstheme="minorHAnsi"/>
        </w:rPr>
        <w:t>Duda</w:t>
      </w:r>
      <w:proofErr w:type="spellEnd"/>
      <w:r w:rsidR="00CF314D" w:rsidRPr="00701701">
        <w:rPr>
          <w:rFonts w:cstheme="minorHAnsi"/>
        </w:rPr>
        <w:t xml:space="preserve"> J.J., Olden J.D.</w:t>
      </w:r>
      <w:r w:rsidRPr="00701701">
        <w:rPr>
          <w:rFonts w:cstheme="minorHAnsi"/>
        </w:rPr>
        <w:t xml:space="preserve"> </w:t>
      </w:r>
      <w:r w:rsidR="00CF314D" w:rsidRPr="00701701">
        <w:rPr>
          <w:rFonts w:cstheme="minorHAnsi"/>
        </w:rPr>
        <w:t>(</w:t>
      </w:r>
      <w:r w:rsidRPr="00701701">
        <w:rPr>
          <w:rFonts w:cstheme="minorHAnsi"/>
        </w:rPr>
        <w:t>2020</w:t>
      </w:r>
      <w:r w:rsidR="00CF314D" w:rsidRPr="00701701">
        <w:rPr>
          <w:rFonts w:cstheme="minorHAnsi"/>
        </w:rPr>
        <w:t xml:space="preserve">). Use of environmental DNA to detect the invasive aquatic plants </w:t>
      </w:r>
      <w:proofErr w:type="spellStart"/>
      <w:r w:rsidR="00CF314D" w:rsidRPr="00701701">
        <w:rPr>
          <w:rFonts w:cstheme="minorHAnsi"/>
          <w:i/>
          <w:iCs/>
        </w:rPr>
        <w:t>Myriophyllum</w:t>
      </w:r>
      <w:proofErr w:type="spellEnd"/>
      <w:r w:rsidR="00CF314D" w:rsidRPr="00701701">
        <w:rPr>
          <w:rFonts w:cstheme="minorHAnsi"/>
          <w:i/>
          <w:iCs/>
        </w:rPr>
        <w:t xml:space="preserve"> spicatum </w:t>
      </w:r>
      <w:r w:rsidR="00CF314D" w:rsidRPr="00701701">
        <w:rPr>
          <w:rFonts w:cstheme="minorHAnsi"/>
        </w:rPr>
        <w:t xml:space="preserve">and </w:t>
      </w:r>
      <w:r w:rsidR="00CF314D" w:rsidRPr="00701701">
        <w:rPr>
          <w:rFonts w:cstheme="minorHAnsi"/>
          <w:i/>
          <w:iCs/>
        </w:rPr>
        <w:t xml:space="preserve">Egeria </w:t>
      </w:r>
      <w:proofErr w:type="spellStart"/>
      <w:r w:rsidR="00CF314D" w:rsidRPr="00701701">
        <w:rPr>
          <w:rFonts w:cstheme="minorHAnsi"/>
          <w:i/>
          <w:iCs/>
        </w:rPr>
        <w:t>densa</w:t>
      </w:r>
      <w:proofErr w:type="spellEnd"/>
      <w:r w:rsidR="00CF314D" w:rsidRPr="00701701">
        <w:rPr>
          <w:rFonts w:cstheme="minorHAnsi"/>
        </w:rPr>
        <w:t xml:space="preserve"> in lakes. Freshwater Science 39(3)</w:t>
      </w:r>
      <w:r w:rsidR="00446A96" w:rsidRPr="00701701">
        <w:rPr>
          <w:rFonts w:cstheme="minorHAnsi"/>
        </w:rPr>
        <w:t xml:space="preserve">, </w:t>
      </w:r>
      <w:r w:rsidR="00CF314D" w:rsidRPr="00701701">
        <w:rPr>
          <w:rFonts w:cstheme="minorHAnsi"/>
        </w:rPr>
        <w:t>521-533.</w:t>
      </w:r>
    </w:p>
    <w:p w14:paraId="707E4E5C" w14:textId="7E3FF239" w:rsidR="00567D3F" w:rsidRPr="00701701" w:rsidRDefault="00567D3F" w:rsidP="7E616DC2">
      <w:pPr>
        <w:ind w:left="540" w:hanging="540"/>
      </w:pPr>
      <w:proofErr w:type="spellStart"/>
      <w:r w:rsidRPr="7E616DC2">
        <w:t>Matsuhashi</w:t>
      </w:r>
      <w:proofErr w:type="spellEnd"/>
      <w:r w:rsidRPr="7E616DC2">
        <w:t xml:space="preserve"> </w:t>
      </w:r>
      <w:r w:rsidR="00446A96" w:rsidRPr="7E616DC2">
        <w:t xml:space="preserve">S., Doi H., Fujiwara A., Watanabe S., Minamoto T. (2016). Evaluation of the environmental DNA method for estimating distribution and biomass of Submerged aquatic plants. PLoS ONE 11(6): e0156217. </w:t>
      </w:r>
      <w:proofErr w:type="gramStart"/>
      <w:r w:rsidR="00446A96" w:rsidRPr="7E616DC2">
        <w:t>doi:10.1371/journal.pone</w:t>
      </w:r>
      <w:proofErr w:type="gramEnd"/>
      <w:r w:rsidR="00446A96" w:rsidRPr="7E616DC2">
        <w:t>.0156217</w:t>
      </w:r>
    </w:p>
    <w:p w14:paraId="308A4707" w14:textId="77777777" w:rsidR="00AB491C" w:rsidRPr="00701701" w:rsidRDefault="00AB491C" w:rsidP="00AB491C">
      <w:pPr>
        <w:autoSpaceDE w:val="0"/>
        <w:autoSpaceDN w:val="0"/>
        <w:adjustRightInd w:val="0"/>
        <w:spacing w:after="0" w:line="240" w:lineRule="auto"/>
        <w:ind w:left="540" w:hanging="540"/>
        <w:rPr>
          <w:rFonts w:cstheme="minorHAnsi"/>
        </w:rPr>
      </w:pPr>
    </w:p>
    <w:p w14:paraId="43D3AB47" w14:textId="1009CEE8" w:rsidR="00AB491C" w:rsidRPr="00701701" w:rsidRDefault="00AB491C" w:rsidP="7E616DC2">
      <w:pPr>
        <w:ind w:left="540" w:hanging="540"/>
      </w:pPr>
      <w:r w:rsidRPr="7E616DC2">
        <w:t xml:space="preserve">Mordecai R.S., </w:t>
      </w:r>
      <w:proofErr w:type="spellStart"/>
      <w:r w:rsidRPr="7E616DC2">
        <w:t>Mattsson</w:t>
      </w:r>
      <w:proofErr w:type="spellEnd"/>
      <w:r w:rsidR="00446A96" w:rsidRPr="7E616DC2">
        <w:t xml:space="preserve"> B.J.</w:t>
      </w:r>
      <w:r w:rsidRPr="7E616DC2">
        <w:t xml:space="preserve">, </w:t>
      </w:r>
      <w:proofErr w:type="spellStart"/>
      <w:r w:rsidRPr="7E616DC2">
        <w:t>Tzilkowski</w:t>
      </w:r>
      <w:proofErr w:type="spellEnd"/>
      <w:r w:rsidR="00446A96" w:rsidRPr="7E616DC2">
        <w:t xml:space="preserve"> C.J.</w:t>
      </w:r>
      <w:r w:rsidRPr="7E616DC2">
        <w:t>, Cooper</w:t>
      </w:r>
      <w:r w:rsidR="00446A96" w:rsidRPr="7E616DC2">
        <w:t xml:space="preserve"> R.J.</w:t>
      </w:r>
      <w:r w:rsidRPr="7E616DC2">
        <w:t xml:space="preserve"> </w:t>
      </w:r>
      <w:r w:rsidR="00446A96" w:rsidRPr="7E616DC2">
        <w:t>(</w:t>
      </w:r>
      <w:r w:rsidRPr="7E616DC2">
        <w:t>2011</w:t>
      </w:r>
      <w:r w:rsidR="00446A96" w:rsidRPr="7E616DC2">
        <w:t>)</w:t>
      </w:r>
      <w:r w:rsidRPr="7E616DC2">
        <w:t>. Addressing challenges when studying mobile or episodic species: Hierarchical Bayes estimation of occupancy and use. Journal of Applied Ecology 48</w:t>
      </w:r>
      <w:r w:rsidR="003F648B" w:rsidRPr="7E616DC2">
        <w:t>(1),</w:t>
      </w:r>
      <w:r w:rsidRPr="7E616DC2">
        <w:t xml:space="preserve"> 56-66</w:t>
      </w:r>
      <w:r w:rsidR="32F3035C" w:rsidRPr="7E616DC2">
        <w:t>.</w:t>
      </w:r>
    </w:p>
    <w:p w14:paraId="1A391592" w14:textId="6AFE0311" w:rsidR="1423C2F0" w:rsidRDefault="1423C2F0" w:rsidP="7E616DC2">
      <w:pPr>
        <w:ind w:left="720" w:hanging="720"/>
      </w:pPr>
      <w:r w:rsidRPr="7E616DC2">
        <w:rPr>
          <w:rFonts w:ascii="Calibri" w:eastAsia="Calibri" w:hAnsi="Calibri" w:cs="Calibri"/>
          <w:color w:val="000000" w:themeColor="text1"/>
        </w:rPr>
        <w:t>Newton J., Sepulveda A., Sylvester K.</w:t>
      </w:r>
      <w:r w:rsidR="3A36B2D5" w:rsidRPr="7E616DC2">
        <w:rPr>
          <w:rFonts w:ascii="Calibri" w:eastAsia="Calibri" w:hAnsi="Calibri" w:cs="Calibri"/>
          <w:color w:val="000000" w:themeColor="text1"/>
        </w:rPr>
        <w:t>,</w:t>
      </w:r>
      <w:r w:rsidRPr="7E616DC2">
        <w:rPr>
          <w:rFonts w:ascii="Calibri" w:eastAsia="Calibri" w:hAnsi="Calibri" w:cs="Calibri"/>
          <w:color w:val="000000" w:themeColor="text1"/>
        </w:rPr>
        <w:t xml:space="preserve"> </w:t>
      </w:r>
      <w:proofErr w:type="spellStart"/>
      <w:r w:rsidRPr="7E616DC2">
        <w:rPr>
          <w:rFonts w:ascii="Calibri" w:eastAsia="Calibri" w:hAnsi="Calibri" w:cs="Calibri"/>
          <w:color w:val="000000" w:themeColor="text1"/>
        </w:rPr>
        <w:t>Thum</w:t>
      </w:r>
      <w:proofErr w:type="spellEnd"/>
      <w:r w:rsidR="0E0C8656" w:rsidRPr="7E616DC2">
        <w:rPr>
          <w:rFonts w:ascii="Calibri" w:eastAsia="Calibri" w:hAnsi="Calibri" w:cs="Calibri"/>
          <w:color w:val="000000" w:themeColor="text1"/>
        </w:rPr>
        <w:t xml:space="preserve"> R.A.</w:t>
      </w:r>
      <w:r w:rsidRPr="7E616DC2">
        <w:rPr>
          <w:rFonts w:ascii="Calibri" w:eastAsia="Calibri" w:hAnsi="Calibri" w:cs="Calibri"/>
          <w:color w:val="000000" w:themeColor="text1"/>
        </w:rPr>
        <w:t xml:space="preserve"> (2016). Potential utility of environmental DNA for early detection of Eurasian watermilfoil (</w:t>
      </w:r>
      <w:proofErr w:type="spellStart"/>
      <w:r w:rsidRPr="7E616DC2">
        <w:rPr>
          <w:rFonts w:ascii="Calibri" w:eastAsia="Calibri" w:hAnsi="Calibri" w:cs="Calibri"/>
          <w:i/>
          <w:iCs/>
          <w:color w:val="000000" w:themeColor="text1"/>
        </w:rPr>
        <w:t>Myriophyluum</w:t>
      </w:r>
      <w:proofErr w:type="spellEnd"/>
      <w:r w:rsidRPr="7E616DC2">
        <w:rPr>
          <w:rFonts w:ascii="Calibri" w:eastAsia="Calibri" w:hAnsi="Calibri" w:cs="Calibri"/>
          <w:i/>
          <w:iCs/>
          <w:color w:val="000000" w:themeColor="text1"/>
        </w:rPr>
        <w:t xml:space="preserve"> spicatum</w:t>
      </w:r>
      <w:r w:rsidRPr="7E616DC2">
        <w:rPr>
          <w:rFonts w:ascii="Calibri" w:eastAsia="Calibri" w:hAnsi="Calibri" w:cs="Calibri"/>
          <w:color w:val="000000" w:themeColor="text1"/>
        </w:rPr>
        <w:t>). Journal of Aquatic Plant Management. 54:46-49.</w:t>
      </w:r>
    </w:p>
    <w:p w14:paraId="2A5E88D1" w14:textId="2139143A" w:rsidR="00AB491C" w:rsidRPr="00701701" w:rsidRDefault="00AB491C" w:rsidP="7E616DC2">
      <w:pPr>
        <w:ind w:left="540" w:hanging="540"/>
      </w:pPr>
      <w:r w:rsidRPr="7E616DC2">
        <w:t>Nichols J.D., Bailey</w:t>
      </w:r>
      <w:r w:rsidR="00446A96" w:rsidRPr="7E616DC2">
        <w:t xml:space="preserve"> L.L.</w:t>
      </w:r>
      <w:r w:rsidRPr="7E616DC2">
        <w:t xml:space="preserve">, O’Connell </w:t>
      </w:r>
      <w:r w:rsidR="00446A96" w:rsidRPr="7E616DC2">
        <w:t>A.F. Junior,</w:t>
      </w:r>
      <w:r w:rsidRPr="7E616DC2">
        <w:t xml:space="preserve"> </w:t>
      </w:r>
      <w:proofErr w:type="spellStart"/>
      <w:r w:rsidRPr="7E616DC2">
        <w:t>Talancy</w:t>
      </w:r>
      <w:proofErr w:type="spellEnd"/>
      <w:r w:rsidR="00446A96" w:rsidRPr="7E616DC2">
        <w:t xml:space="preserve"> N.W.</w:t>
      </w:r>
      <w:r w:rsidRPr="7E616DC2">
        <w:t>, Campbell Grant</w:t>
      </w:r>
      <w:r w:rsidR="00446A96" w:rsidRPr="7E616DC2">
        <w:t xml:space="preserve"> E.H.</w:t>
      </w:r>
      <w:r w:rsidRPr="7E616DC2">
        <w:t>, Gilbert</w:t>
      </w:r>
      <w:r w:rsidR="00446A96" w:rsidRPr="7E616DC2">
        <w:t xml:space="preserve"> A.T.</w:t>
      </w:r>
      <w:r w:rsidRPr="7E616DC2">
        <w:t>, Annand</w:t>
      </w:r>
      <w:r w:rsidR="00446A96" w:rsidRPr="7E616DC2">
        <w:t xml:space="preserve"> E.M.</w:t>
      </w:r>
      <w:r w:rsidRPr="7E616DC2">
        <w:t>, Husband</w:t>
      </w:r>
      <w:r w:rsidR="00446A96" w:rsidRPr="7E616DC2">
        <w:t xml:space="preserve"> T.P.</w:t>
      </w:r>
      <w:r w:rsidRPr="7E616DC2">
        <w:t>, Hines</w:t>
      </w:r>
      <w:r w:rsidR="00446A96" w:rsidRPr="7E616DC2">
        <w:t xml:space="preserve"> J.E</w:t>
      </w:r>
      <w:r w:rsidRPr="7E616DC2">
        <w:t xml:space="preserve">. </w:t>
      </w:r>
      <w:r w:rsidR="00446A96" w:rsidRPr="7E616DC2">
        <w:t>(</w:t>
      </w:r>
      <w:r w:rsidRPr="7E616DC2">
        <w:t>2008</w:t>
      </w:r>
      <w:r w:rsidR="00446A96" w:rsidRPr="7E616DC2">
        <w:t>)</w:t>
      </w:r>
      <w:r w:rsidRPr="7E616DC2">
        <w:t>. Multi-scale occupancy estimation and modeling using multiple detection methods. Journal of Applied Ecology 45</w:t>
      </w:r>
      <w:r w:rsidR="00321CD3" w:rsidRPr="7E616DC2">
        <w:t>,</w:t>
      </w:r>
      <w:r w:rsidRPr="7E616DC2">
        <w:t xml:space="preserve"> 1321-1329</w:t>
      </w:r>
      <w:r w:rsidR="32F3035C" w:rsidRPr="7E616DC2">
        <w:t>.</w:t>
      </w:r>
    </w:p>
    <w:p w14:paraId="54B53214" w14:textId="77777777" w:rsidR="00AB491C" w:rsidRPr="00701701" w:rsidRDefault="00AB491C" w:rsidP="00AB491C">
      <w:pPr>
        <w:spacing w:after="0" w:line="240" w:lineRule="auto"/>
        <w:ind w:left="720" w:hanging="720"/>
        <w:rPr>
          <w:rFonts w:cstheme="minorHAnsi"/>
        </w:rPr>
      </w:pPr>
    </w:p>
    <w:p w14:paraId="464EFFF5" w14:textId="3E70D246" w:rsidR="00AB491C" w:rsidRDefault="00AB491C" w:rsidP="5F242126">
      <w:pPr>
        <w:spacing w:after="0" w:line="240" w:lineRule="auto"/>
        <w:ind w:left="720" w:hanging="720"/>
      </w:pPr>
      <w:r w:rsidRPr="7E616DC2">
        <w:t xml:space="preserve">Schmidt B.R., </w:t>
      </w:r>
      <w:proofErr w:type="spellStart"/>
      <w:r w:rsidRPr="7E616DC2">
        <w:t>Kery</w:t>
      </w:r>
      <w:proofErr w:type="spellEnd"/>
      <w:r w:rsidR="00446A96" w:rsidRPr="7E616DC2">
        <w:t xml:space="preserve"> M.</w:t>
      </w:r>
      <w:r w:rsidRPr="7E616DC2">
        <w:t xml:space="preserve">, </w:t>
      </w:r>
      <w:proofErr w:type="spellStart"/>
      <w:r w:rsidRPr="7E616DC2">
        <w:t>Ursenbacher</w:t>
      </w:r>
      <w:proofErr w:type="spellEnd"/>
      <w:r w:rsidR="00446A96" w:rsidRPr="7E616DC2">
        <w:t xml:space="preserve"> S.</w:t>
      </w:r>
      <w:r w:rsidRPr="7E616DC2">
        <w:t xml:space="preserve">, Hyman </w:t>
      </w:r>
      <w:r w:rsidR="00446A96" w:rsidRPr="7E616DC2">
        <w:t>O.J.,</w:t>
      </w:r>
      <w:r w:rsidRPr="7E616DC2">
        <w:t xml:space="preserve"> Collins</w:t>
      </w:r>
      <w:r w:rsidR="00446A96" w:rsidRPr="7E616DC2">
        <w:t xml:space="preserve"> J.P</w:t>
      </w:r>
      <w:r w:rsidRPr="7E616DC2">
        <w:t xml:space="preserve">. </w:t>
      </w:r>
      <w:r w:rsidR="00446A96" w:rsidRPr="7E616DC2">
        <w:t>(</w:t>
      </w:r>
      <w:r w:rsidRPr="7E616DC2">
        <w:t>2013</w:t>
      </w:r>
      <w:r w:rsidR="00446A96" w:rsidRPr="7E616DC2">
        <w:t>)</w:t>
      </w:r>
      <w:r w:rsidRPr="7E616DC2">
        <w:t>. Site occupancy models in the analysis of environmental DNA presence/absence surveys: a case study of an emerging amphibian pathogen. Methods in Ecology and Evolution</w:t>
      </w:r>
      <w:r w:rsidR="00321CD3" w:rsidRPr="7E616DC2">
        <w:t xml:space="preserve"> 4(7),</w:t>
      </w:r>
      <w:r w:rsidRPr="7E616DC2">
        <w:t xml:space="preserve"> 646-653</w:t>
      </w:r>
      <w:r w:rsidR="200A9B92" w:rsidRPr="7E616DC2">
        <w:t>.</w:t>
      </w:r>
    </w:p>
    <w:p w14:paraId="4F9DE5F9" w14:textId="77777777" w:rsidR="00C37D0D" w:rsidRDefault="00C37D0D" w:rsidP="5F242126">
      <w:pPr>
        <w:spacing w:after="0" w:line="240" w:lineRule="auto"/>
        <w:ind w:left="720" w:hanging="720"/>
      </w:pPr>
    </w:p>
    <w:p w14:paraId="5FBE39E9" w14:textId="3122215A" w:rsidR="00AB491C" w:rsidRPr="00701701" w:rsidRDefault="00C37D0D" w:rsidP="7E616DC2">
      <w:pPr>
        <w:spacing w:after="0" w:line="240" w:lineRule="auto"/>
        <w:ind w:left="720" w:hanging="720"/>
      </w:pPr>
      <w:proofErr w:type="spellStart"/>
      <w:r w:rsidRPr="7E616DC2">
        <w:t>Schwoerer</w:t>
      </w:r>
      <w:proofErr w:type="spellEnd"/>
      <w:r w:rsidRPr="7E616DC2">
        <w:t>, T</w:t>
      </w:r>
      <w:r w:rsidR="5B68725E" w:rsidRPr="7E616DC2">
        <w:t xml:space="preserve">., </w:t>
      </w:r>
      <w:r w:rsidRPr="7E616DC2">
        <w:t xml:space="preserve">Morton, J. (2018). </w:t>
      </w:r>
      <w:r w:rsidR="4C269870" w:rsidRPr="7E616DC2">
        <w:t xml:space="preserve">Human dimensions of aquatic invasive species in </w:t>
      </w:r>
      <w:proofErr w:type="spellStart"/>
      <w:r w:rsidR="4C269870" w:rsidRPr="7E616DC2">
        <w:t>alaska</w:t>
      </w:r>
      <w:proofErr w:type="spellEnd"/>
      <w:r w:rsidR="4C269870" w:rsidRPr="7E616DC2">
        <w:t>: lessons learned while integrating economics, management, and biology to incentivize early detection and rapid response. In: Lewis T (ed) Alaska: economic, environmental, and social issues. Nova Science Publishers Inc, New York City, pp 1–46.</w:t>
      </w:r>
    </w:p>
    <w:p w14:paraId="05A68CBA" w14:textId="0881A800" w:rsidR="7E616DC2" w:rsidRDefault="7E616DC2" w:rsidP="7E616DC2">
      <w:pPr>
        <w:spacing w:after="0" w:line="240" w:lineRule="auto"/>
        <w:ind w:left="720" w:hanging="720"/>
      </w:pPr>
    </w:p>
    <w:p w14:paraId="446790B5" w14:textId="650C5B34" w:rsidR="008B4DF1" w:rsidRPr="00006D09" w:rsidRDefault="008B4DF1" w:rsidP="5F242126">
      <w:pPr>
        <w:ind w:left="540" w:hanging="540"/>
      </w:pPr>
      <w:proofErr w:type="spellStart"/>
      <w:r w:rsidRPr="5F242126">
        <w:rPr>
          <w:color w:val="333333"/>
        </w:rPr>
        <w:lastRenderedPageBreak/>
        <w:t>Schwoerer</w:t>
      </w:r>
      <w:proofErr w:type="spellEnd"/>
      <w:r w:rsidRPr="5F242126">
        <w:rPr>
          <w:color w:val="333333"/>
          <w:shd w:val="clear" w:color="auto" w:fill="FCFCFC"/>
        </w:rPr>
        <w:t>, T., Dial, R.J., Little, J.M.</w:t>
      </w:r>
      <w:r w:rsidR="00B16980" w:rsidRPr="5F242126">
        <w:rPr>
          <w:color w:val="333333"/>
          <w:shd w:val="clear" w:color="auto" w:fill="FCFCFC"/>
        </w:rPr>
        <w:t xml:space="preserve">, Martin A.M., </w:t>
      </w:r>
      <w:r w:rsidR="00903722" w:rsidRPr="5F242126">
        <w:rPr>
          <w:color w:val="333333"/>
          <w:shd w:val="clear" w:color="auto" w:fill="FCFCFC"/>
        </w:rPr>
        <w:t>Morton, J.M., Schmidt, J.I., Ward, E.J.</w:t>
      </w:r>
      <w:r w:rsidRPr="5F242126">
        <w:rPr>
          <w:color w:val="333333"/>
          <w:shd w:val="clear" w:color="auto" w:fill="FCFCFC"/>
        </w:rPr>
        <w:t> </w:t>
      </w:r>
      <w:r w:rsidR="00851A82" w:rsidRPr="5F242126">
        <w:rPr>
          <w:color w:val="333333"/>
          <w:shd w:val="clear" w:color="auto" w:fill="FCFCFC"/>
        </w:rPr>
        <w:t>(</w:t>
      </w:r>
      <w:r w:rsidR="00006D09" w:rsidRPr="5F242126">
        <w:rPr>
          <w:color w:val="333333"/>
          <w:shd w:val="clear" w:color="auto" w:fill="FCFCFC"/>
        </w:rPr>
        <w:t>2022</w:t>
      </w:r>
      <w:r w:rsidR="00851A82" w:rsidRPr="5F242126">
        <w:rPr>
          <w:color w:val="333333"/>
          <w:shd w:val="clear" w:color="auto" w:fill="FCFCFC"/>
        </w:rPr>
        <w:t xml:space="preserve">). </w:t>
      </w:r>
      <w:r w:rsidRPr="5F242126">
        <w:rPr>
          <w:color w:val="333333"/>
          <w:shd w:val="clear" w:color="auto" w:fill="FCFCFC"/>
        </w:rPr>
        <w:t xml:space="preserve">Flight </w:t>
      </w:r>
      <w:proofErr w:type="gramStart"/>
      <w:r w:rsidRPr="5F242126">
        <w:rPr>
          <w:color w:val="333333"/>
          <w:shd w:val="clear" w:color="auto" w:fill="FCFCFC"/>
        </w:rPr>
        <w:t>plan for the future</w:t>
      </w:r>
      <w:proofErr w:type="gramEnd"/>
      <w:r w:rsidRPr="5F242126">
        <w:rPr>
          <w:color w:val="333333"/>
          <w:shd w:val="clear" w:color="auto" w:fill="FCFCFC"/>
        </w:rPr>
        <w:t>: floatplane pilots and researchers team up to predict invasive species dispersal in Alaska. </w:t>
      </w:r>
      <w:r w:rsidRPr="7E616DC2">
        <w:rPr>
          <w:i/>
          <w:iCs/>
          <w:color w:val="333333"/>
          <w:shd w:val="clear" w:color="auto" w:fill="FCFCFC"/>
        </w:rPr>
        <w:t>Biol Invasions</w:t>
      </w:r>
      <w:r w:rsidRPr="5F242126">
        <w:rPr>
          <w:color w:val="333333"/>
          <w:shd w:val="clear" w:color="auto" w:fill="FCFCFC"/>
        </w:rPr>
        <w:t> </w:t>
      </w:r>
      <w:r w:rsidRPr="5F242126">
        <w:rPr>
          <w:b/>
          <w:bCs/>
          <w:color w:val="333333"/>
          <w:shd w:val="clear" w:color="auto" w:fill="FCFCFC"/>
        </w:rPr>
        <w:t>24</w:t>
      </w:r>
      <w:r w:rsidRPr="5F242126">
        <w:rPr>
          <w:color w:val="333333"/>
          <w:shd w:val="clear" w:color="auto" w:fill="FCFCFC"/>
        </w:rPr>
        <w:t>, 1229–1245</w:t>
      </w:r>
      <w:r w:rsidR="14254A9C" w:rsidRPr="5F242126">
        <w:rPr>
          <w:color w:val="333333"/>
          <w:shd w:val="clear" w:color="auto" w:fill="FCFCFC"/>
        </w:rPr>
        <w:t>.</w:t>
      </w:r>
      <w:r w:rsidRPr="5F242126">
        <w:rPr>
          <w:color w:val="333333"/>
          <w:shd w:val="clear" w:color="auto" w:fill="FCFCFC"/>
        </w:rPr>
        <w:t xml:space="preserve"> https://doi.org/10.1007/s10530-021-02712-3</w:t>
      </w:r>
    </w:p>
    <w:p w14:paraId="61F77469" w14:textId="2B90816D" w:rsidR="00567D3F" w:rsidRPr="00701701" w:rsidRDefault="00567D3F" w:rsidP="7E616DC2">
      <w:pPr>
        <w:ind w:left="540" w:hanging="540"/>
      </w:pPr>
      <w:r w:rsidRPr="7E616DC2">
        <w:t xml:space="preserve">Thomsen </w:t>
      </w:r>
      <w:r w:rsidR="00446A96" w:rsidRPr="7E616DC2">
        <w:t xml:space="preserve">P., </w:t>
      </w:r>
      <w:proofErr w:type="spellStart"/>
      <w:r w:rsidRPr="7E616DC2">
        <w:t>Willerslev</w:t>
      </w:r>
      <w:proofErr w:type="spellEnd"/>
      <w:r w:rsidR="00446A96" w:rsidRPr="7E616DC2">
        <w:t xml:space="preserve"> E.</w:t>
      </w:r>
      <w:r w:rsidRPr="7E616DC2">
        <w:t xml:space="preserve"> </w:t>
      </w:r>
      <w:r w:rsidR="00446A96" w:rsidRPr="7E616DC2">
        <w:t>(</w:t>
      </w:r>
      <w:r w:rsidRPr="7E616DC2">
        <w:t>2015</w:t>
      </w:r>
      <w:r w:rsidR="00446A96" w:rsidRPr="7E616DC2">
        <w:t>). Environmental DNA-An emerging tool in conservation for monitoring past and present biodiversity. Biological Conservation 183 (1),4-18</w:t>
      </w:r>
      <w:r w:rsidR="319204C1" w:rsidRPr="7E616DC2">
        <w:t>.</w:t>
      </w:r>
    </w:p>
    <w:p w14:paraId="104E64DB" w14:textId="77777777" w:rsidR="00AB491C" w:rsidRPr="00701701" w:rsidRDefault="00AB491C" w:rsidP="00041F85">
      <w:pPr>
        <w:pStyle w:val="Heading1"/>
        <w:rPr>
          <w:rFonts w:asciiTheme="minorHAnsi" w:eastAsia="SwiftNeueLTPro-Book" w:hAnsiTheme="minorHAnsi" w:cstheme="minorHAnsi"/>
          <w:sz w:val="22"/>
          <w:szCs w:val="22"/>
        </w:rPr>
      </w:pPr>
    </w:p>
    <w:p w14:paraId="2A7FCCE6" w14:textId="77777777" w:rsidR="00AB491C" w:rsidRPr="00701701" w:rsidRDefault="00AB491C" w:rsidP="00AB491C">
      <w:pPr>
        <w:autoSpaceDE w:val="0"/>
        <w:autoSpaceDN w:val="0"/>
        <w:adjustRightInd w:val="0"/>
        <w:spacing w:after="0" w:line="240" w:lineRule="auto"/>
        <w:ind w:left="360" w:hanging="360"/>
        <w:rPr>
          <w:rFonts w:eastAsia="SwiftNeueLTPro-Book" w:cstheme="minorHAnsi"/>
        </w:rPr>
      </w:pPr>
    </w:p>
    <w:p w14:paraId="03E454E5" w14:textId="77777777" w:rsidR="00AB491C" w:rsidRPr="00701701" w:rsidRDefault="00AB491C" w:rsidP="00AB491C">
      <w:pPr>
        <w:autoSpaceDE w:val="0"/>
        <w:autoSpaceDN w:val="0"/>
        <w:adjustRightInd w:val="0"/>
        <w:spacing w:after="0" w:line="240" w:lineRule="auto"/>
        <w:rPr>
          <w:rFonts w:eastAsia="SwiftNeueLTPro-Book" w:cstheme="minorHAnsi"/>
        </w:rPr>
      </w:pPr>
    </w:p>
    <w:p w14:paraId="699997A7" w14:textId="77777777" w:rsidR="00AB491C" w:rsidRPr="00701701" w:rsidRDefault="00AB491C" w:rsidP="00AB491C">
      <w:pPr>
        <w:rPr>
          <w:rFonts w:cstheme="minorHAnsi"/>
        </w:rPr>
      </w:pPr>
    </w:p>
    <w:p w14:paraId="1803405F" w14:textId="7F199DBF" w:rsidR="00783E98" w:rsidRPr="00701701" w:rsidRDefault="00783E98">
      <w:pPr>
        <w:rPr>
          <w:rFonts w:cstheme="minorHAnsi"/>
        </w:rPr>
      </w:pPr>
    </w:p>
    <w:sectPr w:rsidR="00783E98" w:rsidRPr="00701701" w:rsidSect="00B24989">
      <w:headerReference w:type="default" r:id="rId17"/>
      <w:footerReference w:type="default" r:id="rId1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Fox, Jimmy" w:date="2022-12-11T11:28:00Z" w:initials="FJ">
    <w:p w14:paraId="1CE4C8A7" w14:textId="07A1C1AD" w:rsidR="007D7AAA" w:rsidRDefault="007D7AAA">
      <w:pPr>
        <w:pStyle w:val="CommentText"/>
      </w:pPr>
      <w:r>
        <w:rPr>
          <w:rStyle w:val="CommentReference"/>
        </w:rPr>
        <w:annotationRef/>
      </w:r>
      <w:r w:rsidR="006A3F06">
        <w:t>I continue to believe volume of water is important to bring into the discussion</w:t>
      </w:r>
      <w:r w:rsidR="00E269D5">
        <w:t xml:space="preserve"> because </w:t>
      </w:r>
      <w:r w:rsidR="00592582">
        <w:t xml:space="preserve">we </w:t>
      </w:r>
      <w:r w:rsidR="00C4266B">
        <w:t>are using</w:t>
      </w:r>
      <w:r w:rsidR="00592582">
        <w:t xml:space="preserve"> terms like dense and low-density without qualification at least for the study</w:t>
      </w:r>
      <w:r w:rsidR="006A3F06">
        <w:t xml:space="preserve">. </w:t>
      </w:r>
      <w:r w:rsidR="00592582">
        <w:t>Should/c</w:t>
      </w:r>
      <w:r w:rsidR="006A3F06">
        <w:t xml:space="preserve">an we </w:t>
      </w:r>
      <w:r w:rsidR="000753A4">
        <w:t>discuss that in the paper? Perhaps provide an estimate of the liters of</w:t>
      </w:r>
      <w:r w:rsidR="00D44B3C">
        <w:t xml:space="preserve"> water in the SACP? </w:t>
      </w:r>
      <w:r w:rsidR="009420E9">
        <w:t>According to one source we would “</w:t>
      </w:r>
      <w:r w:rsidR="002136CF">
        <w:rPr>
          <w:rFonts w:ascii="Roboto" w:hAnsi="Roboto"/>
          <w:b/>
          <w:bCs/>
          <w:color w:val="202124"/>
          <w:shd w:val="clear" w:color="auto" w:fill="FFFFFF"/>
        </w:rPr>
        <w:t>multiply the average length x width x depth to calculate the cubic meters (M3).</w:t>
      </w:r>
      <w:r w:rsidR="002136CF">
        <w:rPr>
          <w:rFonts w:ascii="Roboto" w:hAnsi="Roboto"/>
          <w:color w:val="202124"/>
          <w:shd w:val="clear" w:color="auto" w:fill="FFFFFF"/>
        </w:rPr>
        <w:t> </w:t>
      </w:r>
      <w:r w:rsidR="002136CF">
        <w:rPr>
          <w:rFonts w:ascii="Roboto" w:hAnsi="Roboto"/>
          <w:b/>
          <w:bCs/>
          <w:color w:val="202124"/>
          <w:shd w:val="clear" w:color="auto" w:fill="FFFFFF"/>
        </w:rPr>
        <w:t>You then multiply this by 1000</w:t>
      </w:r>
      <w:r w:rsidR="002136CF">
        <w:rPr>
          <w:rFonts w:ascii="Roboto" w:hAnsi="Roboto"/>
          <w:color w:val="202124"/>
          <w:shd w:val="clear" w:color="auto" w:fill="FFFFFF"/>
        </w:rPr>
        <w:t xml:space="preserve"> to work out how many </w:t>
      </w:r>
      <w:proofErr w:type="spellStart"/>
      <w:r w:rsidR="002136CF">
        <w:rPr>
          <w:rFonts w:ascii="Roboto" w:hAnsi="Roboto"/>
          <w:color w:val="202124"/>
          <w:shd w:val="clear" w:color="auto" w:fill="FFFFFF"/>
        </w:rPr>
        <w:t>litres</w:t>
      </w:r>
      <w:proofErr w:type="spellEnd"/>
      <w:r w:rsidR="002136CF">
        <w:rPr>
          <w:rFonts w:ascii="Roboto" w:hAnsi="Roboto"/>
          <w:color w:val="202124"/>
          <w:shd w:val="clear" w:color="auto" w:fill="FFFFFF"/>
        </w:rPr>
        <w:t xml:space="preserve"> of water your pond system holds.</w:t>
      </w:r>
      <w:r w:rsidR="00AC344C">
        <w:rPr>
          <w:rFonts w:ascii="Roboto" w:hAnsi="Roboto"/>
          <w:color w:val="202124"/>
          <w:shd w:val="clear" w:color="auto" w:fill="FFFFFF"/>
        </w:rPr>
        <w:t>”</w:t>
      </w:r>
    </w:p>
  </w:comment>
  <w:comment w:id="2" w:author="Fox, Jimmy" w:date="2022-12-11T10:36:00Z" w:initials="FJ">
    <w:p w14:paraId="690B2EF5" w14:textId="6E201FF3" w:rsidR="00FC7D4C" w:rsidRDefault="00FC7D4C">
      <w:pPr>
        <w:pStyle w:val="CommentText"/>
      </w:pPr>
      <w:r>
        <w:rPr>
          <w:rStyle w:val="CommentReference"/>
        </w:rPr>
        <w:annotationRef/>
      </w:r>
      <w:r w:rsidR="00ED33FD">
        <w:t>Chena Lakes or SACP? Or in the lab?</w:t>
      </w:r>
    </w:p>
  </w:comment>
  <w:comment w:id="6" w:author="Fox, Jimmy" w:date="2022-12-11T11:07:00Z" w:initials="FJ">
    <w:p w14:paraId="37320484" w14:textId="6792F315" w:rsidR="00686BED" w:rsidRDefault="00686BED">
      <w:pPr>
        <w:pStyle w:val="CommentText"/>
      </w:pPr>
      <w:r>
        <w:rPr>
          <w:rStyle w:val="CommentReference"/>
        </w:rPr>
        <w:annotationRef/>
      </w:r>
      <w:r>
        <w:t>Inside the containers, right?</w:t>
      </w:r>
      <w:r w:rsidR="004C3AC5">
        <w:t xml:space="preserve"> Not sure what “at the plants” meant</w:t>
      </w:r>
    </w:p>
  </w:comment>
  <w:comment w:id="7" w:author="Russ, Ora OS" w:date="2022-10-23T17:29:00Z" w:initials="ROO">
    <w:p w14:paraId="3547CF81" w14:textId="2F800B54" w:rsidR="00DC62DB" w:rsidRDefault="00DC62DB">
      <w:pPr>
        <w:pStyle w:val="CommentText"/>
      </w:pPr>
      <w:r>
        <w:rPr>
          <w:rStyle w:val="CommentReference"/>
        </w:rPr>
        <w:annotationRef/>
      </w:r>
      <w:r>
        <w:t xml:space="preserve">Welcome re-wording </w:t>
      </w:r>
      <w:proofErr w:type="gramStart"/>
      <w:r>
        <w:t>here, but</w:t>
      </w:r>
      <w:proofErr w:type="gramEnd"/>
      <w:r>
        <w:t xml:space="preserve"> wanted to get this in here </w:t>
      </w:r>
      <w:r w:rsidR="00FF5EFE">
        <w:t>since it is based on very recent pub. that our colleague Aaron Martin was on. And it supports the “why is this work important</w:t>
      </w:r>
      <w:r w:rsidR="00C247AB">
        <w:t xml:space="preserve">/why </w:t>
      </w:r>
      <w:r w:rsidR="00577C4F">
        <w:t>should</w:t>
      </w:r>
      <w:r w:rsidR="00C247AB">
        <w:t xml:space="preserve"> anyone care” publishing question </w:t>
      </w:r>
      <w:r w:rsidR="00C247AB">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8" w:author="Benson, Anna-Marie" w:date="2022-11-22T07:06:00Z" w:initials="BA">
    <w:p w14:paraId="12DD18CB" w14:textId="174614C7" w:rsidR="5F242126" w:rsidRDefault="5F242126">
      <w:pPr>
        <w:pStyle w:val="CommentText"/>
      </w:pPr>
      <w:r>
        <w:t>awesome. hadn't seen that one. Just when I think I'm getting good at literature searches....</w:t>
      </w:r>
      <w:r>
        <w:rPr>
          <w:rStyle w:val="CommentReference"/>
        </w:rPr>
        <w:annotationRef/>
      </w:r>
    </w:p>
    <w:p w14:paraId="66190B54" w14:textId="56EECC4F" w:rsidR="5F242126" w:rsidRDefault="5F242126">
      <w:pPr>
        <w:pStyle w:val="CommentText"/>
      </w:pPr>
    </w:p>
  </w:comment>
  <w:comment w:id="14" w:author="Fox, Jimmy" w:date="2022-12-11T10:47:00Z" w:initials="FJ">
    <w:p w14:paraId="555A9320" w14:textId="76B12DE1" w:rsidR="00996EBB" w:rsidRDefault="00996EBB">
      <w:pPr>
        <w:pStyle w:val="CommentText"/>
      </w:pPr>
      <w:r>
        <w:rPr>
          <w:rStyle w:val="CommentReference"/>
        </w:rPr>
        <w:annotationRef/>
      </w:r>
      <w:r>
        <w:rPr>
          <w:rStyle w:val="CommentReference"/>
        </w:rPr>
        <w:t>what is dense?</w:t>
      </w:r>
    </w:p>
  </w:comment>
  <w:comment w:id="17" w:author="Fox, Jimmy" w:date="2022-12-11T10:47:00Z" w:initials="FJ">
    <w:p w14:paraId="0639FB84" w14:textId="1E5B4B39" w:rsidR="00996EBB" w:rsidRDefault="00996EBB">
      <w:pPr>
        <w:pStyle w:val="CommentText"/>
      </w:pPr>
      <w:r>
        <w:rPr>
          <w:rStyle w:val="CommentReference"/>
        </w:rPr>
        <w:annotationRef/>
      </w:r>
      <w:r>
        <w:t>What is low?</w:t>
      </w:r>
    </w:p>
  </w:comment>
  <w:comment w:id="23" w:author="Fox, Jimmy" w:date="2022-12-11T10:45:00Z" w:initials="FJ">
    <w:p w14:paraId="65671F36" w14:textId="61C08368" w:rsidR="00B066CC" w:rsidRDefault="00B066CC">
      <w:pPr>
        <w:pStyle w:val="CommentText"/>
      </w:pPr>
      <w:r>
        <w:rPr>
          <w:rStyle w:val="CommentReference"/>
        </w:rPr>
        <w:annotationRef/>
      </w:r>
      <w:r w:rsidR="0098017C">
        <w:t xml:space="preserve">X, 5-gallon </w:t>
      </w:r>
      <w:r w:rsidR="006B4F16">
        <w:t xml:space="preserve">permeable </w:t>
      </w:r>
      <w:r w:rsidR="006E7981">
        <w:t>containers of Elodea</w:t>
      </w:r>
      <w:r w:rsidR="0098017C">
        <w:t xml:space="preserve"> in an X-acre pond</w:t>
      </w:r>
      <w:r w:rsidR="006E7981">
        <w:t xml:space="preserve">? I’m thinking about how to be </w:t>
      </w:r>
      <w:r w:rsidR="001C3D0C">
        <w:t>clearer</w:t>
      </w:r>
      <w:r w:rsidR="006E7981">
        <w:t xml:space="preserve"> to the reader b/c small is a subjective word without more context.</w:t>
      </w:r>
      <w:r w:rsidR="00952F25">
        <w:t xml:space="preserve"> And the word introduction</w:t>
      </w:r>
      <w:r w:rsidR="007055E3">
        <w:t xml:space="preserve"> might not be best. </w:t>
      </w:r>
    </w:p>
  </w:comment>
  <w:comment w:id="41" w:author="Russ, Ora OS" w:date="2022-10-23T15:07:00Z" w:initials="ROO">
    <w:p w14:paraId="6B33F96C" w14:textId="0E6847F3" w:rsidR="00ED60E2" w:rsidRDefault="00ED60E2">
      <w:pPr>
        <w:pStyle w:val="CommentText"/>
      </w:pPr>
      <w:r>
        <w:rPr>
          <w:rStyle w:val="CommentReference"/>
        </w:rPr>
        <w:annotationRef/>
      </w:r>
      <w:r w:rsidR="002C7E4D">
        <w:t xml:space="preserve">This </w:t>
      </w:r>
      <w:r w:rsidR="008332CD">
        <w:t>is direct and paraphrased</w:t>
      </w:r>
      <w:r w:rsidR="00AB60CC">
        <w:t xml:space="preserve"> </w:t>
      </w:r>
      <w:r w:rsidR="002C7E4D">
        <w:t>from a report Richard Lance and Army Core wrote and will ask Richard to update/modify if needed.</w:t>
      </w:r>
    </w:p>
  </w:comment>
  <w:comment w:id="42" w:author="Benson, Anna-Marie" w:date="2022-11-22T11:59:00Z" w:initials="BA">
    <w:p w14:paraId="7C24C83C" w14:textId="47F1FC51" w:rsidR="5F242126" w:rsidRDefault="5F242126">
      <w:pPr>
        <w:pStyle w:val="CommentText"/>
      </w:pPr>
      <w:r>
        <w:t>okay. I'm editing and tweaking the map and once we are totally through, we can send to Jimmy and Richard.  We should decide as a group which journal.</w:t>
      </w:r>
      <w:r>
        <w:rPr>
          <w:rStyle w:val="CommentReference"/>
        </w:rPr>
        <w:annotationRef/>
      </w:r>
    </w:p>
  </w:comment>
  <w:comment w:id="43" w:author="Russ, Ora OS" w:date="2022-11-22T12:05:00Z" w:initials="RO">
    <w:p w14:paraId="189FA910" w14:textId="691330A7" w:rsidR="5F242126" w:rsidRDefault="5F242126">
      <w:pPr>
        <w:pStyle w:val="CommentText"/>
      </w:pPr>
      <w:r>
        <w:rPr>
          <w:color w:val="2B579A"/>
          <w:shd w:val="clear" w:color="auto" w:fill="E6E6E6"/>
        </w:rPr>
        <w:fldChar w:fldCharType="begin"/>
      </w:r>
      <w:r>
        <w:instrText xml:space="preserve"> HYPERLINK "mailto:anna-marie_benson@fws.gov"</w:instrText>
      </w:r>
      <w:bookmarkStart w:id="44" w:name="_@_E92021710E9A42C1B365D8F501DCE1F9Z"/>
      <w:r>
        <w:rPr>
          <w:color w:val="2B579A"/>
          <w:shd w:val="clear" w:color="auto" w:fill="E6E6E6"/>
        </w:rPr>
        <w:fldChar w:fldCharType="separate"/>
      </w:r>
      <w:bookmarkEnd w:id="44"/>
      <w:r w:rsidRPr="5F242126">
        <w:rPr>
          <w:rStyle w:val="Mention"/>
          <w:noProof/>
        </w:rPr>
        <w:t>@Benson, Anna-Marie</w:t>
      </w:r>
      <w:r>
        <w:rPr>
          <w:color w:val="2B579A"/>
          <w:shd w:val="clear" w:color="auto" w:fill="E6E6E6"/>
        </w:rPr>
        <w:fldChar w:fldCharType="end"/>
      </w:r>
      <w:r>
        <w:t xml:space="preserve"> sounds good. I am going to try this short week to get in some more details on the collection method (pump type, filter type, pore size, etc.) part as well.</w:t>
      </w:r>
      <w:r>
        <w:rPr>
          <w:rStyle w:val="CommentReference"/>
        </w:rPr>
        <w:annotationRef/>
      </w:r>
    </w:p>
  </w:comment>
  <w:comment w:id="47" w:author="Fox, Jimmy" w:date="2022-12-11T10:50:00Z" w:initials="FJ">
    <w:p w14:paraId="28969D33" w14:textId="4C8F2B32" w:rsidR="00B31479" w:rsidRDefault="00B31479">
      <w:pPr>
        <w:pStyle w:val="CommentText"/>
      </w:pPr>
      <w:r>
        <w:rPr>
          <w:rStyle w:val="CommentReference"/>
        </w:rPr>
        <w:annotationRef/>
      </w:r>
      <w:r>
        <w:t>If using tab, use throughout doc?</w:t>
      </w:r>
    </w:p>
  </w:comment>
  <w:comment w:id="51" w:author="Fox, Jimmy" w:date="2022-12-11T10:52:00Z" w:initials="FJ">
    <w:p w14:paraId="5248970B" w14:textId="3F881139" w:rsidR="00A20DE2" w:rsidRDefault="00A20DE2">
      <w:pPr>
        <w:pStyle w:val="CommentText"/>
      </w:pPr>
      <w:r>
        <w:rPr>
          <w:rStyle w:val="CommentReference"/>
        </w:rPr>
        <w:annotationRef/>
      </w:r>
      <w:r>
        <w:t>Can we define dense</w:t>
      </w:r>
      <w:r w:rsidR="00C75442">
        <w:t xml:space="preserve"> or try to describe the infestations in qualitative terms?</w:t>
      </w:r>
    </w:p>
  </w:comment>
  <w:comment w:id="52" w:author="Benson, Anna-Marie" w:date="2022-12-07T09:22:00Z" w:initials="BAM">
    <w:p w14:paraId="3A53C5DB" w14:textId="40C8140B" w:rsidR="00B65513" w:rsidRDefault="00B65513">
      <w:pPr>
        <w:pStyle w:val="CommentText"/>
      </w:pPr>
      <w:r>
        <w:rPr>
          <w:rStyle w:val="CommentReference"/>
        </w:rPr>
        <w:annotationRef/>
      </w:r>
      <w:r>
        <w:t>Ora we should probably include the dates these samples were collected.</w:t>
      </w:r>
    </w:p>
  </w:comment>
  <w:comment w:id="53" w:author="Fox, Jimmy" w:date="2022-12-11T11:40:00Z" w:initials="FJ">
    <w:p w14:paraId="05815872" w14:textId="023371CA" w:rsidR="001E39ED" w:rsidRDefault="001E39ED">
      <w:pPr>
        <w:pStyle w:val="CommentText"/>
      </w:pPr>
      <w:r>
        <w:rPr>
          <w:rStyle w:val="CommentReference"/>
        </w:rPr>
        <w:annotationRef/>
      </w:r>
      <w:r>
        <w:t xml:space="preserve">Italicized or </w:t>
      </w:r>
      <w:proofErr w:type="gramStart"/>
      <w:r>
        <w:t>no</w:t>
      </w:r>
      <w:proofErr w:type="gramEnd"/>
      <w:r>
        <w:t xml:space="preserve"> throughout?</w:t>
      </w:r>
    </w:p>
  </w:comment>
  <w:comment w:id="94" w:author="Fox, Jimmy" w:date="2022-12-11T11:10:00Z" w:initials="FJ">
    <w:p w14:paraId="6BFD6FCE" w14:textId="23CB02B9" w:rsidR="00223CDF" w:rsidRDefault="00223CDF">
      <w:pPr>
        <w:pStyle w:val="CommentText"/>
      </w:pPr>
      <w:r>
        <w:rPr>
          <w:rStyle w:val="CommentReference"/>
        </w:rPr>
        <w:annotationRef/>
      </w:r>
      <w:r>
        <w:t>From inside the container?</w:t>
      </w:r>
      <w:r w:rsidR="003B0F7A">
        <w:t xml:space="preserve"> Might say so to be clear</w:t>
      </w:r>
    </w:p>
  </w:comment>
  <w:comment w:id="112" w:author="Fox, Jimmy" w:date="2022-12-11T11:47:00Z" w:initials="FJ">
    <w:p w14:paraId="237F2F60" w14:textId="2567BB8E" w:rsidR="00750F0D" w:rsidRDefault="00750F0D">
      <w:pPr>
        <w:pStyle w:val="CommentText"/>
      </w:pPr>
      <w:r>
        <w:rPr>
          <w:rStyle w:val="CommentReference"/>
        </w:rPr>
        <w:annotationRef/>
      </w:r>
      <w:r w:rsidR="007C4196">
        <w:t>What was the sampling protocol or distance from plants?</w:t>
      </w:r>
    </w:p>
  </w:comment>
  <w:comment w:id="115" w:author="Fox, Jimmy" w:date="2022-12-11T11:14:00Z" w:initials="FJ">
    <w:p w14:paraId="084F6315" w14:textId="65EB8599" w:rsidR="009412A3" w:rsidRDefault="009412A3">
      <w:pPr>
        <w:pStyle w:val="CommentText"/>
      </w:pPr>
      <w:r>
        <w:rPr>
          <w:rStyle w:val="CommentReference"/>
        </w:rPr>
        <w:annotationRef/>
      </w:r>
      <w:r>
        <w:t>Inside the container?</w:t>
      </w:r>
    </w:p>
  </w:comment>
  <w:comment w:id="129" w:author="Fox, Jimmy" w:date="2022-12-11T11:18:00Z" w:initials="FJ">
    <w:p w14:paraId="1D360F36" w14:textId="5E9C0A7D" w:rsidR="008870C9" w:rsidRDefault="008870C9">
      <w:pPr>
        <w:pStyle w:val="CommentText"/>
      </w:pPr>
      <w:r>
        <w:rPr>
          <w:rStyle w:val="CommentReference"/>
        </w:rPr>
        <w:annotationRef/>
      </w:r>
      <w:r>
        <w:t xml:space="preserve">Maybe the qualifier for dense is </w:t>
      </w:r>
      <w:r w:rsidR="002B4D19">
        <w:t>infestations that are apparent with visual observations?</w:t>
      </w:r>
      <w:r w:rsidR="00FB14DA">
        <w:t xml:space="preserve"> </w:t>
      </w:r>
    </w:p>
  </w:comment>
  <w:comment w:id="130" w:author="Fox, Jimmy" w:date="2022-12-11T11:54:00Z" w:initials="FJ">
    <w:p w14:paraId="1FCB4AAC" w14:textId="369FFA2B" w:rsidR="00CF08B4" w:rsidRDefault="00CF08B4">
      <w:pPr>
        <w:pStyle w:val="CommentText"/>
      </w:pPr>
      <w:r>
        <w:rPr>
          <w:rStyle w:val="CommentReference"/>
        </w:rPr>
        <w:annotationRef/>
      </w:r>
      <w:r>
        <w:t xml:space="preserve">Weak? </w:t>
      </w:r>
      <w:r w:rsidR="009E1B6A">
        <w:t>What if those fragments we had in the two containers had floated through a grid</w:t>
      </w:r>
      <w:r w:rsidR="00A93885">
        <w:t xml:space="preserve"> 30-min before sampling?</w:t>
      </w:r>
    </w:p>
  </w:comment>
  <w:comment w:id="131" w:author="Fox, Jimmy" w:date="2022-12-11T11:56:00Z" w:initials="FJ">
    <w:p w14:paraId="324D124C" w14:textId="7C322E53" w:rsidR="00A93885" w:rsidRDefault="00A93885">
      <w:pPr>
        <w:pStyle w:val="CommentText"/>
      </w:pPr>
      <w:r>
        <w:rPr>
          <w:rStyle w:val="CommentReference"/>
        </w:rPr>
        <w:annotationRef/>
      </w:r>
      <w:r w:rsidR="006039C5">
        <w:t>Inside the containers and w</w:t>
      </w:r>
      <w:r>
        <w:t>ithin a few c</w:t>
      </w:r>
      <w:r w:rsidR="006039C5">
        <w:t>entimeters?</w:t>
      </w:r>
    </w:p>
  </w:comment>
  <w:comment w:id="133" w:author="Fox, Jimmy" w:date="2022-12-11T11:53:00Z" w:initials="FJ">
    <w:p w14:paraId="52CB6B3A" w14:textId="0075EFA0" w:rsidR="00062609" w:rsidRDefault="00062609">
      <w:pPr>
        <w:pStyle w:val="CommentText"/>
      </w:pPr>
      <w:r>
        <w:rPr>
          <w:rStyle w:val="CommentReference"/>
        </w:rPr>
        <w:annotationRef/>
      </w:r>
      <w:r>
        <w:t xml:space="preserve">This </w:t>
      </w:r>
      <w:r w:rsidR="00B21E19">
        <w:t xml:space="preserve">measurement or metric should be described above in the </w:t>
      </w:r>
      <w:proofErr w:type="gramStart"/>
      <w:r w:rsidR="00B21E19">
        <w:t>methods section?</w:t>
      </w:r>
      <w:proofErr w:type="gramEnd"/>
    </w:p>
  </w:comment>
  <w:comment w:id="132" w:author="Fox, Jimmy" w:date="2022-12-11T11:49:00Z" w:initials="FJ">
    <w:p w14:paraId="3E83EA2F" w14:textId="5CA8512F" w:rsidR="00A627CE" w:rsidRDefault="00A627CE">
      <w:pPr>
        <w:pStyle w:val="CommentText"/>
      </w:pPr>
      <w:r>
        <w:rPr>
          <w:rStyle w:val="CommentReference"/>
        </w:rPr>
        <w:annotationRef/>
      </w:r>
      <w:r>
        <w:t>Was this true at Chena Lakes?</w:t>
      </w:r>
    </w:p>
  </w:comment>
  <w:comment w:id="135" w:author="Fox, Jimmy" w:date="2022-12-11T11:51:00Z" w:initials="FJ">
    <w:p w14:paraId="64BFEBB6" w14:textId="379A1B36" w:rsidR="007536C2" w:rsidRDefault="007536C2">
      <w:pPr>
        <w:pStyle w:val="CommentText"/>
      </w:pPr>
      <w:r>
        <w:rPr>
          <w:rStyle w:val="CommentReference"/>
        </w:rPr>
        <w:annotationRef/>
      </w:r>
      <w:r>
        <w:t xml:space="preserve">Do we </w:t>
      </w:r>
      <w:r w:rsidR="00A0795D">
        <w:t>quantify?</w:t>
      </w:r>
    </w:p>
  </w:comment>
  <w:comment w:id="138" w:author="Fox, Jimmy" w:date="2022-12-11T11:51:00Z" w:initials="FJ">
    <w:p w14:paraId="061A10C9" w14:textId="27319729" w:rsidR="00A0795D" w:rsidRDefault="00A0795D">
      <w:pPr>
        <w:pStyle w:val="CommentText"/>
      </w:pPr>
      <w:r>
        <w:rPr>
          <w:rStyle w:val="CommentReference"/>
        </w:rPr>
        <w:annotationRef/>
      </w:r>
      <w:r>
        <w:t>This is good, the infestation at Chena Lakes is detectable from visual</w:t>
      </w:r>
      <w:r w:rsidR="001222EE">
        <w:t xml:space="preserve"> inspection and rake sampling.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E4C8A7" w15:done="0"/>
  <w15:commentEx w15:paraId="690B2EF5" w15:done="0"/>
  <w15:commentEx w15:paraId="37320484" w15:done="0"/>
  <w15:commentEx w15:paraId="3547CF81" w15:done="0"/>
  <w15:commentEx w15:paraId="66190B54" w15:paraIdParent="3547CF81" w15:done="0"/>
  <w15:commentEx w15:paraId="555A9320" w15:done="0"/>
  <w15:commentEx w15:paraId="0639FB84" w15:done="0"/>
  <w15:commentEx w15:paraId="65671F36" w15:done="0"/>
  <w15:commentEx w15:paraId="6B33F96C" w15:done="0"/>
  <w15:commentEx w15:paraId="7C24C83C" w15:paraIdParent="6B33F96C" w15:done="0"/>
  <w15:commentEx w15:paraId="189FA910" w15:paraIdParent="6B33F96C" w15:done="0"/>
  <w15:commentEx w15:paraId="28969D33" w15:done="0"/>
  <w15:commentEx w15:paraId="5248970B" w15:done="0"/>
  <w15:commentEx w15:paraId="3A53C5DB" w15:done="0"/>
  <w15:commentEx w15:paraId="05815872" w15:done="0"/>
  <w15:commentEx w15:paraId="6BFD6FCE" w15:done="0"/>
  <w15:commentEx w15:paraId="237F2F60" w15:done="0"/>
  <w15:commentEx w15:paraId="084F6315" w15:done="0"/>
  <w15:commentEx w15:paraId="1D360F36" w15:done="0"/>
  <w15:commentEx w15:paraId="1FCB4AAC" w15:done="0"/>
  <w15:commentEx w15:paraId="324D124C" w15:done="0"/>
  <w15:commentEx w15:paraId="52CB6B3A" w15:done="0"/>
  <w15:commentEx w15:paraId="3E83EA2F" w15:done="0"/>
  <w15:commentEx w15:paraId="64BFEBB6" w15:done="0"/>
  <w15:commentEx w15:paraId="061A10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03D4C" w16cex:dateUtc="2022-12-11T20:28:00Z"/>
  <w16cex:commentExtensible w16cex:durableId="2740311C" w16cex:dateUtc="2022-12-11T19:36:00Z"/>
  <w16cex:commentExtensible w16cex:durableId="27403863" w16cex:dateUtc="2022-12-11T20:07:00Z"/>
  <w16cex:commentExtensible w16cex:durableId="26FFF865" w16cex:dateUtc="2022-10-24T01:29:00Z"/>
  <w16cex:commentExtensible w16cex:durableId="5E98EF0A" w16cex:dateUtc="2022-11-22T16:06:00Z"/>
  <w16cex:commentExtensible w16cex:durableId="274033B6" w16cex:dateUtc="2022-12-11T19:47:00Z"/>
  <w16cex:commentExtensible w16cex:durableId="274033C2" w16cex:dateUtc="2022-12-11T19:47:00Z"/>
  <w16cex:commentExtensible w16cex:durableId="2740332D" w16cex:dateUtc="2022-12-11T19:45:00Z"/>
  <w16cex:commentExtensible w16cex:durableId="26FFD714" w16cex:dateUtc="2022-10-23T23:07:00Z"/>
  <w16cex:commentExtensible w16cex:durableId="1355A15D" w16cex:dateUtc="2022-11-22T20:59:00Z"/>
  <w16cex:commentExtensible w16cex:durableId="22F60EEA" w16cex:dateUtc="2022-11-22T21:05:00Z"/>
  <w16cex:commentExtensible w16cex:durableId="2740348F" w16cex:dateUtc="2022-12-11T19:50:00Z"/>
  <w16cex:commentExtensible w16cex:durableId="274034E4" w16cex:dateUtc="2022-12-11T19:52:00Z"/>
  <w16cex:commentExtensible w16cex:durableId="273AD9D7" w16cex:dateUtc="2022-12-07T18:22:00Z"/>
  <w16cex:commentExtensible w16cex:durableId="2740401F" w16cex:dateUtc="2022-12-11T20:40:00Z"/>
  <w16cex:commentExtensible w16cex:durableId="2740392C" w16cex:dateUtc="2022-12-11T20:10:00Z"/>
  <w16cex:commentExtensible w16cex:durableId="274041D7" w16cex:dateUtc="2022-12-11T20:47:00Z"/>
  <w16cex:commentExtensible w16cex:durableId="27403A04" w16cex:dateUtc="2022-12-11T20:14:00Z"/>
  <w16cex:commentExtensible w16cex:durableId="27403AF8" w16cex:dateUtc="2022-12-11T20:18:00Z"/>
  <w16cex:commentExtensible w16cex:durableId="2740438D" w16cex:dateUtc="2022-12-11T20:54:00Z"/>
  <w16cex:commentExtensible w16cex:durableId="274043D4" w16cex:dateUtc="2022-12-11T20:56:00Z"/>
  <w16cex:commentExtensible w16cex:durableId="27404332" w16cex:dateUtc="2022-12-11T20:53:00Z"/>
  <w16cex:commentExtensible w16cex:durableId="2740425B" w16cex:dateUtc="2022-12-11T20:49:00Z"/>
  <w16cex:commentExtensible w16cex:durableId="274042AD" w16cex:dateUtc="2022-12-11T20:51:00Z"/>
  <w16cex:commentExtensible w16cex:durableId="274042D7" w16cex:dateUtc="2022-12-11T20: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E4C8A7" w16cid:durableId="27403D4C"/>
  <w16cid:commentId w16cid:paraId="690B2EF5" w16cid:durableId="2740311C"/>
  <w16cid:commentId w16cid:paraId="37320484" w16cid:durableId="27403863"/>
  <w16cid:commentId w16cid:paraId="3547CF81" w16cid:durableId="26FFF865"/>
  <w16cid:commentId w16cid:paraId="66190B54" w16cid:durableId="5E98EF0A"/>
  <w16cid:commentId w16cid:paraId="555A9320" w16cid:durableId="274033B6"/>
  <w16cid:commentId w16cid:paraId="0639FB84" w16cid:durableId="274033C2"/>
  <w16cid:commentId w16cid:paraId="65671F36" w16cid:durableId="2740332D"/>
  <w16cid:commentId w16cid:paraId="6B33F96C" w16cid:durableId="26FFD714"/>
  <w16cid:commentId w16cid:paraId="7C24C83C" w16cid:durableId="1355A15D"/>
  <w16cid:commentId w16cid:paraId="189FA910" w16cid:durableId="22F60EEA"/>
  <w16cid:commentId w16cid:paraId="28969D33" w16cid:durableId="2740348F"/>
  <w16cid:commentId w16cid:paraId="5248970B" w16cid:durableId="274034E4"/>
  <w16cid:commentId w16cid:paraId="3A53C5DB" w16cid:durableId="273AD9D7"/>
  <w16cid:commentId w16cid:paraId="05815872" w16cid:durableId="2740401F"/>
  <w16cid:commentId w16cid:paraId="6BFD6FCE" w16cid:durableId="2740392C"/>
  <w16cid:commentId w16cid:paraId="237F2F60" w16cid:durableId="274041D7"/>
  <w16cid:commentId w16cid:paraId="084F6315" w16cid:durableId="27403A04"/>
  <w16cid:commentId w16cid:paraId="1D360F36" w16cid:durableId="27403AF8"/>
  <w16cid:commentId w16cid:paraId="1FCB4AAC" w16cid:durableId="2740438D"/>
  <w16cid:commentId w16cid:paraId="324D124C" w16cid:durableId="274043D4"/>
  <w16cid:commentId w16cid:paraId="52CB6B3A" w16cid:durableId="27404332"/>
  <w16cid:commentId w16cid:paraId="3E83EA2F" w16cid:durableId="2740425B"/>
  <w16cid:commentId w16cid:paraId="64BFEBB6" w16cid:durableId="274042AD"/>
  <w16cid:commentId w16cid:paraId="061A10C9" w16cid:durableId="274042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CAC5D" w14:textId="77777777" w:rsidR="0028599E" w:rsidRDefault="0028599E" w:rsidP="00DC7F58">
      <w:pPr>
        <w:spacing w:after="0" w:line="240" w:lineRule="auto"/>
      </w:pPr>
      <w:r>
        <w:separator/>
      </w:r>
    </w:p>
  </w:endnote>
  <w:endnote w:type="continuationSeparator" w:id="0">
    <w:p w14:paraId="70609684" w14:textId="77777777" w:rsidR="0028599E" w:rsidRDefault="0028599E" w:rsidP="00DC7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 w:name="AdvTTa9103878">
    <w:altName w:val="Cambria"/>
    <w:panose1 w:val="00000000000000000000"/>
    <w:charset w:val="00"/>
    <w:family w:val="roman"/>
    <w:notTrueType/>
    <w:pitch w:val="default"/>
    <w:sig w:usb0="00000003" w:usb1="00000000" w:usb2="00000000" w:usb3="00000000" w:csb0="00000001" w:csb1="00000000"/>
  </w:font>
  <w:font w:name="AdvPTimes">
    <w:altName w:val="Cambria"/>
    <w:panose1 w:val="00000000000000000000"/>
    <w:charset w:val="00"/>
    <w:family w:val="roman"/>
    <w:notTrueType/>
    <w:pitch w:val="default"/>
    <w:sig w:usb0="00000003" w:usb1="00000000" w:usb2="00000000" w:usb3="00000000" w:csb0="00000001" w:csb1="00000000"/>
  </w:font>
  <w:font w:name="Calibri-Italic">
    <w:altName w:val="Calibri"/>
    <w:panose1 w:val="00000000000000000000"/>
    <w:charset w:val="00"/>
    <w:family w:val="auto"/>
    <w:notTrueType/>
    <w:pitch w:val="default"/>
    <w:sig w:usb0="00000003" w:usb1="00000000" w:usb2="00000000" w:usb3="00000000" w:csb0="00000001" w:csb1="00000000"/>
  </w:font>
  <w:font w:name="SwiftNeueLTPro-Book">
    <w:altName w:val="Klee One"/>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0467484"/>
      <w:docPartObj>
        <w:docPartGallery w:val="Page Numbers (Bottom of Page)"/>
        <w:docPartUnique/>
      </w:docPartObj>
    </w:sdtPr>
    <w:sdtEndPr>
      <w:rPr>
        <w:noProof/>
      </w:rPr>
    </w:sdtEndPr>
    <w:sdtContent>
      <w:p w14:paraId="14B816C6" w14:textId="2455560C" w:rsidR="00DC7F58" w:rsidRDefault="00DC7F58">
        <w:pPr>
          <w:pStyle w:val="Footer"/>
          <w:jc w:val="right"/>
        </w:pPr>
        <w:r>
          <w:rPr>
            <w:color w:val="2B579A"/>
            <w:shd w:val="clear" w:color="auto" w:fill="E6E6E6"/>
          </w:rPr>
          <w:fldChar w:fldCharType="begin"/>
        </w:r>
        <w:r>
          <w:instrText xml:space="preserve"> PAGE   \* MERGEFORMAT </w:instrText>
        </w:r>
        <w:r>
          <w:rPr>
            <w:color w:val="2B579A"/>
            <w:shd w:val="clear" w:color="auto" w:fill="E6E6E6"/>
          </w:rPr>
          <w:fldChar w:fldCharType="separate"/>
        </w:r>
        <w:r w:rsidR="00346515">
          <w:rPr>
            <w:noProof/>
          </w:rPr>
          <w:t>8</w:t>
        </w:r>
        <w:r>
          <w:rPr>
            <w:noProof/>
            <w:color w:val="2B579A"/>
            <w:shd w:val="clear" w:color="auto" w:fill="E6E6E6"/>
          </w:rPr>
          <w:fldChar w:fldCharType="end"/>
        </w:r>
      </w:p>
    </w:sdtContent>
  </w:sdt>
  <w:p w14:paraId="0D9752B1" w14:textId="653DF39F" w:rsidR="00DC7F58" w:rsidRDefault="00DC7F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BF0A4" w14:textId="77777777" w:rsidR="0028599E" w:rsidRDefault="0028599E" w:rsidP="00DC7F58">
      <w:pPr>
        <w:spacing w:after="0" w:line="240" w:lineRule="auto"/>
      </w:pPr>
      <w:r>
        <w:separator/>
      </w:r>
    </w:p>
  </w:footnote>
  <w:footnote w:type="continuationSeparator" w:id="0">
    <w:p w14:paraId="38B35FEC" w14:textId="77777777" w:rsidR="0028599E" w:rsidRDefault="0028599E" w:rsidP="00DC7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D9B60" w14:textId="2AF230CB" w:rsidR="00B24989" w:rsidRDefault="00B24989">
    <w:pPr>
      <w:pStyle w:val="Header"/>
    </w:pPr>
    <w:r>
      <w:t>Elodea eDNA detection</w:t>
    </w:r>
    <w:r>
      <w:ptab w:relativeTo="margin" w:alignment="center" w:leader="none"/>
    </w:r>
    <w:r>
      <w:ptab w:relativeTo="margin" w:alignment="right" w:leader="none"/>
    </w:r>
    <w:r>
      <w:t>Benson et al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D1D96"/>
    <w:multiLevelType w:val="hybridMultilevel"/>
    <w:tmpl w:val="53D80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354CE"/>
    <w:multiLevelType w:val="hybridMultilevel"/>
    <w:tmpl w:val="2F02E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ox, Jimmy">
    <w15:presenceInfo w15:providerId="AD" w15:userId="S::jimmy_fox@fws.gov::23161d7c-ac62-4157-bdcb-5b8a4774d1b2"/>
  </w15:person>
  <w15:person w15:author="Benson, Anna-Marie">
    <w15:presenceInfo w15:providerId="AD" w15:userId="S::anna-marie_benson@fws.gov::ccf0ab4f-0147-432b-a787-0e8ded4880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83E98"/>
    <w:rsid w:val="000036C2"/>
    <w:rsid w:val="00006D09"/>
    <w:rsid w:val="00007F12"/>
    <w:rsid w:val="000124A9"/>
    <w:rsid w:val="00017578"/>
    <w:rsid w:val="00025D73"/>
    <w:rsid w:val="00041F85"/>
    <w:rsid w:val="00047E60"/>
    <w:rsid w:val="0005412F"/>
    <w:rsid w:val="00057041"/>
    <w:rsid w:val="00062609"/>
    <w:rsid w:val="00065B25"/>
    <w:rsid w:val="00066B4E"/>
    <w:rsid w:val="000677D8"/>
    <w:rsid w:val="00071177"/>
    <w:rsid w:val="00071737"/>
    <w:rsid w:val="000753A4"/>
    <w:rsid w:val="00077502"/>
    <w:rsid w:val="00077B2A"/>
    <w:rsid w:val="00094783"/>
    <w:rsid w:val="000A0822"/>
    <w:rsid w:val="000A71A8"/>
    <w:rsid w:val="000B0F3A"/>
    <w:rsid w:val="000B4042"/>
    <w:rsid w:val="000B6276"/>
    <w:rsid w:val="000C1B6E"/>
    <w:rsid w:val="000C3229"/>
    <w:rsid w:val="000E0785"/>
    <w:rsid w:val="000E60CC"/>
    <w:rsid w:val="00102029"/>
    <w:rsid w:val="00102403"/>
    <w:rsid w:val="0011549C"/>
    <w:rsid w:val="001222EE"/>
    <w:rsid w:val="00130283"/>
    <w:rsid w:val="001443C4"/>
    <w:rsid w:val="00144765"/>
    <w:rsid w:val="0014559D"/>
    <w:rsid w:val="00146AF1"/>
    <w:rsid w:val="00152513"/>
    <w:rsid w:val="0016265E"/>
    <w:rsid w:val="001636C3"/>
    <w:rsid w:val="00167B5B"/>
    <w:rsid w:val="001738AD"/>
    <w:rsid w:val="00187122"/>
    <w:rsid w:val="001872AB"/>
    <w:rsid w:val="0019242E"/>
    <w:rsid w:val="00197326"/>
    <w:rsid w:val="001A33A5"/>
    <w:rsid w:val="001A4B92"/>
    <w:rsid w:val="001A75C8"/>
    <w:rsid w:val="001B4F92"/>
    <w:rsid w:val="001C161C"/>
    <w:rsid w:val="001C3D0C"/>
    <w:rsid w:val="001C489A"/>
    <w:rsid w:val="001C6419"/>
    <w:rsid w:val="001D066C"/>
    <w:rsid w:val="001E0C7E"/>
    <w:rsid w:val="001E1F5F"/>
    <w:rsid w:val="001E39ED"/>
    <w:rsid w:val="001F20A1"/>
    <w:rsid w:val="002136CF"/>
    <w:rsid w:val="0021547C"/>
    <w:rsid w:val="00217DB4"/>
    <w:rsid w:val="00222103"/>
    <w:rsid w:val="002223C0"/>
    <w:rsid w:val="0022286C"/>
    <w:rsid w:val="00223CDF"/>
    <w:rsid w:val="00223D81"/>
    <w:rsid w:val="00226489"/>
    <w:rsid w:val="002300BE"/>
    <w:rsid w:val="00230C37"/>
    <w:rsid w:val="00245F22"/>
    <w:rsid w:val="0025343E"/>
    <w:rsid w:val="0026425B"/>
    <w:rsid w:val="0027767E"/>
    <w:rsid w:val="00284AE8"/>
    <w:rsid w:val="0028599E"/>
    <w:rsid w:val="002B0991"/>
    <w:rsid w:val="002B4D19"/>
    <w:rsid w:val="002C0E05"/>
    <w:rsid w:val="002C6AC7"/>
    <w:rsid w:val="002C6CA5"/>
    <w:rsid w:val="002C7E4D"/>
    <w:rsid w:val="002D0448"/>
    <w:rsid w:val="002D09DE"/>
    <w:rsid w:val="002D22A9"/>
    <w:rsid w:val="002D2AE0"/>
    <w:rsid w:val="002D53D8"/>
    <w:rsid w:val="003044C6"/>
    <w:rsid w:val="00304878"/>
    <w:rsid w:val="00305CAD"/>
    <w:rsid w:val="00306B18"/>
    <w:rsid w:val="00306BF2"/>
    <w:rsid w:val="003115D1"/>
    <w:rsid w:val="003162F9"/>
    <w:rsid w:val="00321CD3"/>
    <w:rsid w:val="003253E2"/>
    <w:rsid w:val="00326B19"/>
    <w:rsid w:val="00326FF6"/>
    <w:rsid w:val="00327481"/>
    <w:rsid w:val="00330086"/>
    <w:rsid w:val="00331F11"/>
    <w:rsid w:val="00342A79"/>
    <w:rsid w:val="00344E1F"/>
    <w:rsid w:val="0034637B"/>
    <w:rsid w:val="00346515"/>
    <w:rsid w:val="00346A75"/>
    <w:rsid w:val="00361B5A"/>
    <w:rsid w:val="00364A08"/>
    <w:rsid w:val="00365FF3"/>
    <w:rsid w:val="00371695"/>
    <w:rsid w:val="00385810"/>
    <w:rsid w:val="00387337"/>
    <w:rsid w:val="003B0F7A"/>
    <w:rsid w:val="003B1557"/>
    <w:rsid w:val="003B2D73"/>
    <w:rsid w:val="003B623C"/>
    <w:rsid w:val="003D5E86"/>
    <w:rsid w:val="003E0EF7"/>
    <w:rsid w:val="003E2932"/>
    <w:rsid w:val="003F349E"/>
    <w:rsid w:val="003F648B"/>
    <w:rsid w:val="00405CA4"/>
    <w:rsid w:val="00417546"/>
    <w:rsid w:val="0042025D"/>
    <w:rsid w:val="004208A8"/>
    <w:rsid w:val="004314E0"/>
    <w:rsid w:val="00435810"/>
    <w:rsid w:val="00440F28"/>
    <w:rsid w:val="00443B6D"/>
    <w:rsid w:val="00446A96"/>
    <w:rsid w:val="00447F14"/>
    <w:rsid w:val="00452EE4"/>
    <w:rsid w:val="004554AF"/>
    <w:rsid w:val="00460A30"/>
    <w:rsid w:val="004612B1"/>
    <w:rsid w:val="004660C3"/>
    <w:rsid w:val="00466A12"/>
    <w:rsid w:val="00466DC9"/>
    <w:rsid w:val="0047551A"/>
    <w:rsid w:val="004807EB"/>
    <w:rsid w:val="004817FC"/>
    <w:rsid w:val="00490492"/>
    <w:rsid w:val="00497CFD"/>
    <w:rsid w:val="004A5457"/>
    <w:rsid w:val="004B22B4"/>
    <w:rsid w:val="004B3CC0"/>
    <w:rsid w:val="004C3AC5"/>
    <w:rsid w:val="004D05E5"/>
    <w:rsid w:val="004E0AD5"/>
    <w:rsid w:val="004E347A"/>
    <w:rsid w:val="004E3749"/>
    <w:rsid w:val="004F2296"/>
    <w:rsid w:val="005011D1"/>
    <w:rsid w:val="0050442C"/>
    <w:rsid w:val="00510E80"/>
    <w:rsid w:val="00516515"/>
    <w:rsid w:val="005253CD"/>
    <w:rsid w:val="0053159A"/>
    <w:rsid w:val="00541789"/>
    <w:rsid w:val="0055246C"/>
    <w:rsid w:val="0055719C"/>
    <w:rsid w:val="005573A6"/>
    <w:rsid w:val="00561227"/>
    <w:rsid w:val="00562302"/>
    <w:rsid w:val="00565610"/>
    <w:rsid w:val="00567D3F"/>
    <w:rsid w:val="00573669"/>
    <w:rsid w:val="00577C4F"/>
    <w:rsid w:val="005913A0"/>
    <w:rsid w:val="00592582"/>
    <w:rsid w:val="00595AFA"/>
    <w:rsid w:val="005A03D5"/>
    <w:rsid w:val="005A6622"/>
    <w:rsid w:val="005A7BB5"/>
    <w:rsid w:val="005B3C7B"/>
    <w:rsid w:val="005B4CBC"/>
    <w:rsid w:val="005B564E"/>
    <w:rsid w:val="005C4888"/>
    <w:rsid w:val="005D5ED7"/>
    <w:rsid w:val="005D6883"/>
    <w:rsid w:val="005E4B98"/>
    <w:rsid w:val="005F4C48"/>
    <w:rsid w:val="00601FDD"/>
    <w:rsid w:val="006020E4"/>
    <w:rsid w:val="006039C5"/>
    <w:rsid w:val="00607AB9"/>
    <w:rsid w:val="00612BEC"/>
    <w:rsid w:val="00613A4D"/>
    <w:rsid w:val="00625D7C"/>
    <w:rsid w:val="00633839"/>
    <w:rsid w:val="0063448F"/>
    <w:rsid w:val="006416B7"/>
    <w:rsid w:val="00652049"/>
    <w:rsid w:val="00662F63"/>
    <w:rsid w:val="00671CD9"/>
    <w:rsid w:val="00673C8F"/>
    <w:rsid w:val="0067690F"/>
    <w:rsid w:val="0067736F"/>
    <w:rsid w:val="00684699"/>
    <w:rsid w:val="0068540A"/>
    <w:rsid w:val="00686BED"/>
    <w:rsid w:val="006A3F06"/>
    <w:rsid w:val="006B2185"/>
    <w:rsid w:val="006B4F16"/>
    <w:rsid w:val="006B5C66"/>
    <w:rsid w:val="006C01FB"/>
    <w:rsid w:val="006C0232"/>
    <w:rsid w:val="006C024A"/>
    <w:rsid w:val="006C74D8"/>
    <w:rsid w:val="006C7FEB"/>
    <w:rsid w:val="006D5225"/>
    <w:rsid w:val="006E1BDC"/>
    <w:rsid w:val="006E216E"/>
    <w:rsid w:val="006E55DF"/>
    <w:rsid w:val="006E7981"/>
    <w:rsid w:val="006F5E74"/>
    <w:rsid w:val="00701701"/>
    <w:rsid w:val="00703B32"/>
    <w:rsid w:val="007055E3"/>
    <w:rsid w:val="00717A69"/>
    <w:rsid w:val="00717F7C"/>
    <w:rsid w:val="00722611"/>
    <w:rsid w:val="00726328"/>
    <w:rsid w:val="00727735"/>
    <w:rsid w:val="00740E95"/>
    <w:rsid w:val="00744ACE"/>
    <w:rsid w:val="007465EA"/>
    <w:rsid w:val="00750F0D"/>
    <w:rsid w:val="007536C2"/>
    <w:rsid w:val="0075721E"/>
    <w:rsid w:val="0075767A"/>
    <w:rsid w:val="00760964"/>
    <w:rsid w:val="00762249"/>
    <w:rsid w:val="00763B66"/>
    <w:rsid w:val="00767F4B"/>
    <w:rsid w:val="00783A06"/>
    <w:rsid w:val="00783E98"/>
    <w:rsid w:val="00792964"/>
    <w:rsid w:val="00793383"/>
    <w:rsid w:val="007977C9"/>
    <w:rsid w:val="007B1087"/>
    <w:rsid w:val="007B1F62"/>
    <w:rsid w:val="007C165E"/>
    <w:rsid w:val="007C3FF9"/>
    <w:rsid w:val="007C4196"/>
    <w:rsid w:val="007D7AAA"/>
    <w:rsid w:val="007E68B6"/>
    <w:rsid w:val="007F1A45"/>
    <w:rsid w:val="007F71B7"/>
    <w:rsid w:val="007F7BA8"/>
    <w:rsid w:val="0080070B"/>
    <w:rsid w:val="008009CB"/>
    <w:rsid w:val="008012B6"/>
    <w:rsid w:val="00801517"/>
    <w:rsid w:val="008148DA"/>
    <w:rsid w:val="00814E73"/>
    <w:rsid w:val="00824802"/>
    <w:rsid w:val="00826BD3"/>
    <w:rsid w:val="0082766E"/>
    <w:rsid w:val="008332CD"/>
    <w:rsid w:val="008374A0"/>
    <w:rsid w:val="00837519"/>
    <w:rsid w:val="00837D52"/>
    <w:rsid w:val="00845C26"/>
    <w:rsid w:val="00847357"/>
    <w:rsid w:val="008511F3"/>
    <w:rsid w:val="00851A82"/>
    <w:rsid w:val="008624E0"/>
    <w:rsid w:val="00867261"/>
    <w:rsid w:val="008870C9"/>
    <w:rsid w:val="008A63D8"/>
    <w:rsid w:val="008B26B9"/>
    <w:rsid w:val="008B36F1"/>
    <w:rsid w:val="008B4DF1"/>
    <w:rsid w:val="008B6BFB"/>
    <w:rsid w:val="008C011C"/>
    <w:rsid w:val="008C147C"/>
    <w:rsid w:val="008C2581"/>
    <w:rsid w:val="008C2749"/>
    <w:rsid w:val="008C696B"/>
    <w:rsid w:val="008D159A"/>
    <w:rsid w:val="008D23C3"/>
    <w:rsid w:val="008D29DD"/>
    <w:rsid w:val="008D3EA1"/>
    <w:rsid w:val="008D4B82"/>
    <w:rsid w:val="008F0B71"/>
    <w:rsid w:val="008F0C02"/>
    <w:rsid w:val="008F3E77"/>
    <w:rsid w:val="00903722"/>
    <w:rsid w:val="00925C0E"/>
    <w:rsid w:val="0093162B"/>
    <w:rsid w:val="009330BC"/>
    <w:rsid w:val="00936373"/>
    <w:rsid w:val="009412A3"/>
    <w:rsid w:val="009420E9"/>
    <w:rsid w:val="0094259F"/>
    <w:rsid w:val="00944384"/>
    <w:rsid w:val="0094511B"/>
    <w:rsid w:val="0094698D"/>
    <w:rsid w:val="00950B6B"/>
    <w:rsid w:val="00952F25"/>
    <w:rsid w:val="00955FCC"/>
    <w:rsid w:val="00956BBF"/>
    <w:rsid w:val="00960A28"/>
    <w:rsid w:val="009623A4"/>
    <w:rsid w:val="00965453"/>
    <w:rsid w:val="00972256"/>
    <w:rsid w:val="00972D0E"/>
    <w:rsid w:val="00977470"/>
    <w:rsid w:val="0098017C"/>
    <w:rsid w:val="00990758"/>
    <w:rsid w:val="00992B34"/>
    <w:rsid w:val="00995BD4"/>
    <w:rsid w:val="00995E07"/>
    <w:rsid w:val="00996EBB"/>
    <w:rsid w:val="009A2D93"/>
    <w:rsid w:val="009A4B53"/>
    <w:rsid w:val="009B0AB4"/>
    <w:rsid w:val="009B1013"/>
    <w:rsid w:val="009B16A4"/>
    <w:rsid w:val="009B2C3A"/>
    <w:rsid w:val="009D218D"/>
    <w:rsid w:val="009E1B6A"/>
    <w:rsid w:val="009E565F"/>
    <w:rsid w:val="00A01AA4"/>
    <w:rsid w:val="00A01F34"/>
    <w:rsid w:val="00A055F2"/>
    <w:rsid w:val="00A05D50"/>
    <w:rsid w:val="00A0795D"/>
    <w:rsid w:val="00A17ACD"/>
    <w:rsid w:val="00A20DE2"/>
    <w:rsid w:val="00A2289B"/>
    <w:rsid w:val="00A2610E"/>
    <w:rsid w:val="00A32FFE"/>
    <w:rsid w:val="00A42771"/>
    <w:rsid w:val="00A45826"/>
    <w:rsid w:val="00A55CB5"/>
    <w:rsid w:val="00A600F4"/>
    <w:rsid w:val="00A615CA"/>
    <w:rsid w:val="00A627CE"/>
    <w:rsid w:val="00A675F2"/>
    <w:rsid w:val="00A67CBF"/>
    <w:rsid w:val="00A72105"/>
    <w:rsid w:val="00A75AA6"/>
    <w:rsid w:val="00A76468"/>
    <w:rsid w:val="00A92048"/>
    <w:rsid w:val="00A93885"/>
    <w:rsid w:val="00AA4F3B"/>
    <w:rsid w:val="00AA682E"/>
    <w:rsid w:val="00AB2408"/>
    <w:rsid w:val="00AB364E"/>
    <w:rsid w:val="00AB491C"/>
    <w:rsid w:val="00AB4DFF"/>
    <w:rsid w:val="00AB60CC"/>
    <w:rsid w:val="00AC111D"/>
    <w:rsid w:val="00AC344C"/>
    <w:rsid w:val="00AC49F6"/>
    <w:rsid w:val="00AD0894"/>
    <w:rsid w:val="00AD0F11"/>
    <w:rsid w:val="00AD59E8"/>
    <w:rsid w:val="00AD7FBF"/>
    <w:rsid w:val="00AE0B73"/>
    <w:rsid w:val="00AE3E27"/>
    <w:rsid w:val="00AE6944"/>
    <w:rsid w:val="00AE7F4B"/>
    <w:rsid w:val="00AF038A"/>
    <w:rsid w:val="00AF38FF"/>
    <w:rsid w:val="00AF536A"/>
    <w:rsid w:val="00AF53EC"/>
    <w:rsid w:val="00B059CB"/>
    <w:rsid w:val="00B0600B"/>
    <w:rsid w:val="00B066CC"/>
    <w:rsid w:val="00B1134C"/>
    <w:rsid w:val="00B14929"/>
    <w:rsid w:val="00B16980"/>
    <w:rsid w:val="00B21E19"/>
    <w:rsid w:val="00B22728"/>
    <w:rsid w:val="00B23281"/>
    <w:rsid w:val="00B24989"/>
    <w:rsid w:val="00B25AE0"/>
    <w:rsid w:val="00B26FD4"/>
    <w:rsid w:val="00B31479"/>
    <w:rsid w:val="00B3524C"/>
    <w:rsid w:val="00B46A7B"/>
    <w:rsid w:val="00B47983"/>
    <w:rsid w:val="00B567F9"/>
    <w:rsid w:val="00B573A1"/>
    <w:rsid w:val="00B600D9"/>
    <w:rsid w:val="00B65513"/>
    <w:rsid w:val="00B669D3"/>
    <w:rsid w:val="00B6744D"/>
    <w:rsid w:val="00B72B79"/>
    <w:rsid w:val="00B83E7A"/>
    <w:rsid w:val="00BA3A67"/>
    <w:rsid w:val="00BA6576"/>
    <w:rsid w:val="00BB319E"/>
    <w:rsid w:val="00BB3C00"/>
    <w:rsid w:val="00BB5131"/>
    <w:rsid w:val="00BB7170"/>
    <w:rsid w:val="00BC1445"/>
    <w:rsid w:val="00BC1C06"/>
    <w:rsid w:val="00BD16FA"/>
    <w:rsid w:val="00BD3993"/>
    <w:rsid w:val="00BD6F10"/>
    <w:rsid w:val="00BE19D8"/>
    <w:rsid w:val="00BE5B1B"/>
    <w:rsid w:val="00BE6874"/>
    <w:rsid w:val="00BF0473"/>
    <w:rsid w:val="00BF20E5"/>
    <w:rsid w:val="00BF25A6"/>
    <w:rsid w:val="00BF7E36"/>
    <w:rsid w:val="00BF7F88"/>
    <w:rsid w:val="00C011F7"/>
    <w:rsid w:val="00C065DC"/>
    <w:rsid w:val="00C11DBD"/>
    <w:rsid w:val="00C12F39"/>
    <w:rsid w:val="00C13BD7"/>
    <w:rsid w:val="00C14CC2"/>
    <w:rsid w:val="00C16C22"/>
    <w:rsid w:val="00C247AB"/>
    <w:rsid w:val="00C27F3F"/>
    <w:rsid w:val="00C37D0D"/>
    <w:rsid w:val="00C4266B"/>
    <w:rsid w:val="00C4465E"/>
    <w:rsid w:val="00C46085"/>
    <w:rsid w:val="00C46CE6"/>
    <w:rsid w:val="00C47BE4"/>
    <w:rsid w:val="00C57400"/>
    <w:rsid w:val="00C669BC"/>
    <w:rsid w:val="00C678F6"/>
    <w:rsid w:val="00C72D13"/>
    <w:rsid w:val="00C7390C"/>
    <w:rsid w:val="00C73E16"/>
    <w:rsid w:val="00C75442"/>
    <w:rsid w:val="00C81356"/>
    <w:rsid w:val="00C96E90"/>
    <w:rsid w:val="00CC0F2E"/>
    <w:rsid w:val="00CD2064"/>
    <w:rsid w:val="00CD2CA7"/>
    <w:rsid w:val="00CD5DBC"/>
    <w:rsid w:val="00CE13C3"/>
    <w:rsid w:val="00CE374A"/>
    <w:rsid w:val="00CF08B4"/>
    <w:rsid w:val="00CF314D"/>
    <w:rsid w:val="00CF31D2"/>
    <w:rsid w:val="00D00BBE"/>
    <w:rsid w:val="00D0144E"/>
    <w:rsid w:val="00D01628"/>
    <w:rsid w:val="00D06685"/>
    <w:rsid w:val="00D159CD"/>
    <w:rsid w:val="00D24660"/>
    <w:rsid w:val="00D31C6C"/>
    <w:rsid w:val="00D43AD5"/>
    <w:rsid w:val="00D44B3C"/>
    <w:rsid w:val="00D4531F"/>
    <w:rsid w:val="00D51D84"/>
    <w:rsid w:val="00D54328"/>
    <w:rsid w:val="00D72F97"/>
    <w:rsid w:val="00D85767"/>
    <w:rsid w:val="00D85F63"/>
    <w:rsid w:val="00D86B7C"/>
    <w:rsid w:val="00D906D2"/>
    <w:rsid w:val="00D90EF1"/>
    <w:rsid w:val="00D93FC0"/>
    <w:rsid w:val="00D95B3B"/>
    <w:rsid w:val="00D95DF1"/>
    <w:rsid w:val="00DA005A"/>
    <w:rsid w:val="00DA379C"/>
    <w:rsid w:val="00DB51FE"/>
    <w:rsid w:val="00DC62DB"/>
    <w:rsid w:val="00DC7F58"/>
    <w:rsid w:val="00DE167C"/>
    <w:rsid w:val="00DE4E83"/>
    <w:rsid w:val="00DF1B56"/>
    <w:rsid w:val="00DF21EB"/>
    <w:rsid w:val="00DF32EA"/>
    <w:rsid w:val="00E00C67"/>
    <w:rsid w:val="00E016BE"/>
    <w:rsid w:val="00E17D15"/>
    <w:rsid w:val="00E269D5"/>
    <w:rsid w:val="00E3529D"/>
    <w:rsid w:val="00E37A8E"/>
    <w:rsid w:val="00E43F99"/>
    <w:rsid w:val="00E454D6"/>
    <w:rsid w:val="00E55CA2"/>
    <w:rsid w:val="00E565CA"/>
    <w:rsid w:val="00E70655"/>
    <w:rsid w:val="00E764BB"/>
    <w:rsid w:val="00E84C35"/>
    <w:rsid w:val="00E85EB3"/>
    <w:rsid w:val="00EA3C6F"/>
    <w:rsid w:val="00EC0416"/>
    <w:rsid w:val="00EC212A"/>
    <w:rsid w:val="00EC2303"/>
    <w:rsid w:val="00ED2ED3"/>
    <w:rsid w:val="00ED33FD"/>
    <w:rsid w:val="00ED60E2"/>
    <w:rsid w:val="00ED70A6"/>
    <w:rsid w:val="00EE3815"/>
    <w:rsid w:val="00EF289E"/>
    <w:rsid w:val="00F0630A"/>
    <w:rsid w:val="00F10EC1"/>
    <w:rsid w:val="00F12540"/>
    <w:rsid w:val="00F263D6"/>
    <w:rsid w:val="00F30563"/>
    <w:rsid w:val="00F34290"/>
    <w:rsid w:val="00F47726"/>
    <w:rsid w:val="00F47CA5"/>
    <w:rsid w:val="00F60D62"/>
    <w:rsid w:val="00F614BD"/>
    <w:rsid w:val="00F61C4D"/>
    <w:rsid w:val="00F62F2E"/>
    <w:rsid w:val="00F714ED"/>
    <w:rsid w:val="00F774B3"/>
    <w:rsid w:val="00F80B02"/>
    <w:rsid w:val="00F84E23"/>
    <w:rsid w:val="00F86B37"/>
    <w:rsid w:val="00F908D4"/>
    <w:rsid w:val="00F95B6C"/>
    <w:rsid w:val="00FA180F"/>
    <w:rsid w:val="00FB14DA"/>
    <w:rsid w:val="00FB6A97"/>
    <w:rsid w:val="00FC2A9A"/>
    <w:rsid w:val="00FC3345"/>
    <w:rsid w:val="00FC3E33"/>
    <w:rsid w:val="00FC7D4C"/>
    <w:rsid w:val="00FD74C7"/>
    <w:rsid w:val="00FE1D28"/>
    <w:rsid w:val="00FE4A10"/>
    <w:rsid w:val="00FF0C8E"/>
    <w:rsid w:val="00FF32B4"/>
    <w:rsid w:val="00FF5EFE"/>
    <w:rsid w:val="01457081"/>
    <w:rsid w:val="02DDE4E1"/>
    <w:rsid w:val="0360DE10"/>
    <w:rsid w:val="043A2849"/>
    <w:rsid w:val="057519C2"/>
    <w:rsid w:val="0601D4BF"/>
    <w:rsid w:val="07724F71"/>
    <w:rsid w:val="08426096"/>
    <w:rsid w:val="0857CA0E"/>
    <w:rsid w:val="08DB46CD"/>
    <w:rsid w:val="0905BE84"/>
    <w:rsid w:val="09E79D66"/>
    <w:rsid w:val="09EF592F"/>
    <w:rsid w:val="0A1CC6EB"/>
    <w:rsid w:val="0A3DEABA"/>
    <w:rsid w:val="0A54A073"/>
    <w:rsid w:val="0D48BB30"/>
    <w:rsid w:val="0E0C8656"/>
    <w:rsid w:val="0E0E1ED7"/>
    <w:rsid w:val="0E0E8F95"/>
    <w:rsid w:val="0F25BA8E"/>
    <w:rsid w:val="0F72C546"/>
    <w:rsid w:val="0FA33F8C"/>
    <w:rsid w:val="10C42CD2"/>
    <w:rsid w:val="112EC49B"/>
    <w:rsid w:val="1206A560"/>
    <w:rsid w:val="120B299D"/>
    <w:rsid w:val="1234F05A"/>
    <w:rsid w:val="125983AF"/>
    <w:rsid w:val="12CD589C"/>
    <w:rsid w:val="12DE3C4F"/>
    <w:rsid w:val="13E4CD00"/>
    <w:rsid w:val="1412C34D"/>
    <w:rsid w:val="141589D6"/>
    <w:rsid w:val="1423C2F0"/>
    <w:rsid w:val="14254A9C"/>
    <w:rsid w:val="14E8C9AD"/>
    <w:rsid w:val="15E9C625"/>
    <w:rsid w:val="15FD020A"/>
    <w:rsid w:val="16E516EE"/>
    <w:rsid w:val="1765AC28"/>
    <w:rsid w:val="18269590"/>
    <w:rsid w:val="18D4F520"/>
    <w:rsid w:val="1A0D6A7F"/>
    <w:rsid w:val="1A91942A"/>
    <w:rsid w:val="1B4D97D1"/>
    <w:rsid w:val="1B987EDF"/>
    <w:rsid w:val="1BEB1F21"/>
    <w:rsid w:val="1BF63984"/>
    <w:rsid w:val="1C0335E4"/>
    <w:rsid w:val="1C3F5B0B"/>
    <w:rsid w:val="1C68149C"/>
    <w:rsid w:val="1CF7A57F"/>
    <w:rsid w:val="1D29F53E"/>
    <w:rsid w:val="1D56CB44"/>
    <w:rsid w:val="1D7153F5"/>
    <w:rsid w:val="1D9B18D2"/>
    <w:rsid w:val="1DF3188F"/>
    <w:rsid w:val="1E419F37"/>
    <w:rsid w:val="1EC7245B"/>
    <w:rsid w:val="1FADF39D"/>
    <w:rsid w:val="200A9B92"/>
    <w:rsid w:val="200CBA68"/>
    <w:rsid w:val="201F707F"/>
    <w:rsid w:val="206731A3"/>
    <w:rsid w:val="20C2A178"/>
    <w:rsid w:val="217D7C1F"/>
    <w:rsid w:val="21B47E4F"/>
    <w:rsid w:val="21DCBA6F"/>
    <w:rsid w:val="220A058E"/>
    <w:rsid w:val="23970805"/>
    <w:rsid w:val="23C50B4E"/>
    <w:rsid w:val="24981E00"/>
    <w:rsid w:val="24C54CA8"/>
    <w:rsid w:val="25D03C5E"/>
    <w:rsid w:val="25ED16DB"/>
    <w:rsid w:val="25F43878"/>
    <w:rsid w:val="261BE201"/>
    <w:rsid w:val="26309260"/>
    <w:rsid w:val="268CC433"/>
    <w:rsid w:val="269C3875"/>
    <w:rsid w:val="26D2C52A"/>
    <w:rsid w:val="278753A5"/>
    <w:rsid w:val="288E9947"/>
    <w:rsid w:val="289943BD"/>
    <w:rsid w:val="28B0162D"/>
    <w:rsid w:val="29651521"/>
    <w:rsid w:val="296B8F23"/>
    <w:rsid w:val="2983B49E"/>
    <w:rsid w:val="29D18E90"/>
    <w:rsid w:val="2A5D3B58"/>
    <w:rsid w:val="2BCB7BA8"/>
    <w:rsid w:val="2C0A911E"/>
    <w:rsid w:val="2C332A85"/>
    <w:rsid w:val="2C54439B"/>
    <w:rsid w:val="2C6CE74B"/>
    <w:rsid w:val="2CA32FE5"/>
    <w:rsid w:val="2D99A4CD"/>
    <w:rsid w:val="2DB21761"/>
    <w:rsid w:val="2DF9449D"/>
    <w:rsid w:val="2EE3D6EF"/>
    <w:rsid w:val="305B37A0"/>
    <w:rsid w:val="308CF887"/>
    <w:rsid w:val="30A57578"/>
    <w:rsid w:val="30F2406E"/>
    <w:rsid w:val="30FBC242"/>
    <w:rsid w:val="319204C1"/>
    <w:rsid w:val="31A140AA"/>
    <w:rsid w:val="31C1F5D4"/>
    <w:rsid w:val="31D4127F"/>
    <w:rsid w:val="31F613FD"/>
    <w:rsid w:val="3225D1B3"/>
    <w:rsid w:val="32F3035C"/>
    <w:rsid w:val="330FA56A"/>
    <w:rsid w:val="33358378"/>
    <w:rsid w:val="336335C8"/>
    <w:rsid w:val="336FE2E0"/>
    <w:rsid w:val="34B2466F"/>
    <w:rsid w:val="34D2AE8F"/>
    <w:rsid w:val="351A63C8"/>
    <w:rsid w:val="35763DC6"/>
    <w:rsid w:val="3598FB1E"/>
    <w:rsid w:val="35C6E138"/>
    <w:rsid w:val="3630E9CE"/>
    <w:rsid w:val="36DDD53B"/>
    <w:rsid w:val="36F942D6"/>
    <w:rsid w:val="377B427E"/>
    <w:rsid w:val="37951801"/>
    <w:rsid w:val="37CF8AED"/>
    <w:rsid w:val="38DB1A20"/>
    <w:rsid w:val="3A36B2D5"/>
    <w:rsid w:val="3AC49797"/>
    <w:rsid w:val="3BE110FF"/>
    <w:rsid w:val="3BF07152"/>
    <w:rsid w:val="3CF2AE50"/>
    <w:rsid w:val="3D33EE62"/>
    <w:rsid w:val="3D39207B"/>
    <w:rsid w:val="3DD15BA5"/>
    <w:rsid w:val="3E0458AB"/>
    <w:rsid w:val="3E4779EF"/>
    <w:rsid w:val="3E659BD7"/>
    <w:rsid w:val="3E889DC0"/>
    <w:rsid w:val="3F55E363"/>
    <w:rsid w:val="3F5CED4E"/>
    <w:rsid w:val="41944CB6"/>
    <w:rsid w:val="42040681"/>
    <w:rsid w:val="4229EB5E"/>
    <w:rsid w:val="42A81CBB"/>
    <w:rsid w:val="43175A5C"/>
    <w:rsid w:val="43D29262"/>
    <w:rsid w:val="43F11AE9"/>
    <w:rsid w:val="4440EDAF"/>
    <w:rsid w:val="44508D2E"/>
    <w:rsid w:val="447ED165"/>
    <w:rsid w:val="44C24926"/>
    <w:rsid w:val="44D08B97"/>
    <w:rsid w:val="44F39267"/>
    <w:rsid w:val="455374F9"/>
    <w:rsid w:val="464E957C"/>
    <w:rsid w:val="46C87274"/>
    <w:rsid w:val="4760407A"/>
    <w:rsid w:val="479BDF35"/>
    <w:rsid w:val="48202DFC"/>
    <w:rsid w:val="482D4BDC"/>
    <w:rsid w:val="485740FF"/>
    <w:rsid w:val="4925C2A3"/>
    <w:rsid w:val="497449C0"/>
    <w:rsid w:val="4AA3D813"/>
    <w:rsid w:val="4ABA579A"/>
    <w:rsid w:val="4AEE06C9"/>
    <w:rsid w:val="4B49E892"/>
    <w:rsid w:val="4B64EBA9"/>
    <w:rsid w:val="4BDE0D70"/>
    <w:rsid w:val="4C11B6AA"/>
    <w:rsid w:val="4C269870"/>
    <w:rsid w:val="4DBE903E"/>
    <w:rsid w:val="4E3DD51F"/>
    <w:rsid w:val="4F18475A"/>
    <w:rsid w:val="4F95DD81"/>
    <w:rsid w:val="500EE6D2"/>
    <w:rsid w:val="501B257E"/>
    <w:rsid w:val="512760DD"/>
    <w:rsid w:val="526B969A"/>
    <w:rsid w:val="5286D95C"/>
    <w:rsid w:val="52EC78FE"/>
    <w:rsid w:val="53A993F8"/>
    <w:rsid w:val="54BE2A3C"/>
    <w:rsid w:val="55152C13"/>
    <w:rsid w:val="5697FC01"/>
    <w:rsid w:val="56BC117F"/>
    <w:rsid w:val="56D76869"/>
    <w:rsid w:val="582B8EEB"/>
    <w:rsid w:val="58CE247F"/>
    <w:rsid w:val="597C423A"/>
    <w:rsid w:val="59F7570F"/>
    <w:rsid w:val="5A3ADFBB"/>
    <w:rsid w:val="5A744AB9"/>
    <w:rsid w:val="5ABF11DD"/>
    <w:rsid w:val="5B193C8C"/>
    <w:rsid w:val="5B68725E"/>
    <w:rsid w:val="5CB374DD"/>
    <w:rsid w:val="5CC83DA7"/>
    <w:rsid w:val="5D2D8190"/>
    <w:rsid w:val="5E02E1BF"/>
    <w:rsid w:val="5EDC2BF2"/>
    <w:rsid w:val="5F086AD4"/>
    <w:rsid w:val="5F242126"/>
    <w:rsid w:val="5F9BBBBA"/>
    <w:rsid w:val="5F9F5E8A"/>
    <w:rsid w:val="60523322"/>
    <w:rsid w:val="60CA1383"/>
    <w:rsid w:val="61240924"/>
    <w:rsid w:val="614EE5D8"/>
    <w:rsid w:val="617F89D3"/>
    <w:rsid w:val="620FDD5D"/>
    <w:rsid w:val="625CC485"/>
    <w:rsid w:val="645BA9E6"/>
    <w:rsid w:val="64AD4EB9"/>
    <w:rsid w:val="6544D14E"/>
    <w:rsid w:val="65824CB7"/>
    <w:rsid w:val="65D06945"/>
    <w:rsid w:val="65F83112"/>
    <w:rsid w:val="6610C910"/>
    <w:rsid w:val="664FF53B"/>
    <w:rsid w:val="66BD3E81"/>
    <w:rsid w:val="67633478"/>
    <w:rsid w:val="6833F323"/>
    <w:rsid w:val="68AEEE95"/>
    <w:rsid w:val="694BD206"/>
    <w:rsid w:val="69A9356A"/>
    <w:rsid w:val="6AA66E97"/>
    <w:rsid w:val="6AC682E7"/>
    <w:rsid w:val="6AD0C299"/>
    <w:rsid w:val="6AD77960"/>
    <w:rsid w:val="6AFC8EC2"/>
    <w:rsid w:val="6C1F19F6"/>
    <w:rsid w:val="6C572413"/>
    <w:rsid w:val="6CD8A35E"/>
    <w:rsid w:val="6D15756C"/>
    <w:rsid w:val="6D5A7EBE"/>
    <w:rsid w:val="6DD4C809"/>
    <w:rsid w:val="6F30CE4B"/>
    <w:rsid w:val="6F3AF8D4"/>
    <w:rsid w:val="6F55CAE2"/>
    <w:rsid w:val="6FB1B38C"/>
    <w:rsid w:val="6FE0B4DF"/>
    <w:rsid w:val="70447AF0"/>
    <w:rsid w:val="71136153"/>
    <w:rsid w:val="71A19637"/>
    <w:rsid w:val="71D09C4D"/>
    <w:rsid w:val="71D5A25D"/>
    <w:rsid w:val="71E495CA"/>
    <w:rsid w:val="721D25F4"/>
    <w:rsid w:val="72809408"/>
    <w:rsid w:val="72C3DF0C"/>
    <w:rsid w:val="73F4DBB7"/>
    <w:rsid w:val="7418286C"/>
    <w:rsid w:val="748EF7B5"/>
    <w:rsid w:val="7493B57C"/>
    <w:rsid w:val="74D95986"/>
    <w:rsid w:val="7556A4C5"/>
    <w:rsid w:val="757744FA"/>
    <w:rsid w:val="762AC816"/>
    <w:rsid w:val="762B54DD"/>
    <w:rsid w:val="7833F3C8"/>
    <w:rsid w:val="7835B587"/>
    <w:rsid w:val="785FF64C"/>
    <w:rsid w:val="78A6434E"/>
    <w:rsid w:val="78F44B98"/>
    <w:rsid w:val="792A7570"/>
    <w:rsid w:val="7999908D"/>
    <w:rsid w:val="7A4D6077"/>
    <w:rsid w:val="7A6DDDE7"/>
    <w:rsid w:val="7AAAC511"/>
    <w:rsid w:val="7B9EF5F8"/>
    <w:rsid w:val="7BE9A108"/>
    <w:rsid w:val="7C469572"/>
    <w:rsid w:val="7C5F9A10"/>
    <w:rsid w:val="7C7954E3"/>
    <w:rsid w:val="7CA4D132"/>
    <w:rsid w:val="7DA3C012"/>
    <w:rsid w:val="7DF593E9"/>
    <w:rsid w:val="7E616DC2"/>
    <w:rsid w:val="7EE661B6"/>
    <w:rsid w:val="7EF695A4"/>
    <w:rsid w:val="7F043549"/>
    <w:rsid w:val="7F299CEE"/>
    <w:rsid w:val="7F742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9893E"/>
  <w15:docId w15:val="{33895A63-3553-4B78-A722-47712BCB6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F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AB491C"/>
    <w:pPr>
      <w:keepNext/>
      <w:keepLines/>
      <w:pBdr>
        <w:top w:val="nil"/>
        <w:left w:val="nil"/>
        <w:bottom w:val="nil"/>
        <w:right w:val="nil"/>
        <w:between w:val="nil"/>
      </w:pBdr>
      <w:spacing w:before="360" w:after="80" w:line="276" w:lineRule="auto"/>
      <w:jc w:val="center"/>
      <w:outlineLvl w:val="1"/>
    </w:pPr>
    <w:rPr>
      <w:rFonts w:asciiTheme="majorHAnsi" w:eastAsia="Calibri" w:hAnsiTheme="majorHAnsi" w:cs="Calibri"/>
      <w:b/>
      <w:color w:val="000000"/>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E98"/>
    <w:pPr>
      <w:ind w:left="720"/>
      <w:contextualSpacing/>
    </w:pPr>
  </w:style>
  <w:style w:type="character" w:customStyle="1" w:styleId="Heading2Char">
    <w:name w:val="Heading 2 Char"/>
    <w:basedOn w:val="DefaultParagraphFont"/>
    <w:link w:val="Heading2"/>
    <w:rsid w:val="00AB491C"/>
    <w:rPr>
      <w:rFonts w:asciiTheme="majorHAnsi" w:eastAsia="Calibri" w:hAnsiTheme="majorHAnsi" w:cs="Calibri"/>
      <w:b/>
      <w:color w:val="000000"/>
      <w:sz w:val="28"/>
      <w:szCs w:val="36"/>
    </w:rPr>
  </w:style>
  <w:style w:type="paragraph" w:styleId="Header">
    <w:name w:val="header"/>
    <w:basedOn w:val="Normal"/>
    <w:link w:val="HeaderChar"/>
    <w:uiPriority w:val="99"/>
    <w:unhideWhenUsed/>
    <w:rsid w:val="00DC7F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F58"/>
  </w:style>
  <w:style w:type="paragraph" w:styleId="Footer">
    <w:name w:val="footer"/>
    <w:basedOn w:val="Normal"/>
    <w:link w:val="FooterChar"/>
    <w:uiPriority w:val="99"/>
    <w:unhideWhenUsed/>
    <w:rsid w:val="00DC7F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F58"/>
  </w:style>
  <w:style w:type="character" w:customStyle="1" w:styleId="Heading1Char">
    <w:name w:val="Heading 1 Char"/>
    <w:basedOn w:val="DefaultParagraphFont"/>
    <w:link w:val="Heading1"/>
    <w:uiPriority w:val="9"/>
    <w:rsid w:val="00041F85"/>
    <w:rPr>
      <w:rFonts w:asciiTheme="majorHAnsi" w:eastAsiaTheme="majorEastAsia" w:hAnsiTheme="majorHAnsi" w:cstheme="majorBidi"/>
      <w:color w:val="2F5496" w:themeColor="accent1" w:themeShade="BF"/>
      <w:sz w:val="32"/>
      <w:szCs w:val="32"/>
    </w:rPr>
  </w:style>
  <w:style w:type="paragraph" w:customStyle="1" w:styleId="Default">
    <w:name w:val="Default"/>
    <w:rsid w:val="002C0E05"/>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ED60E2"/>
    <w:rPr>
      <w:sz w:val="16"/>
      <w:szCs w:val="16"/>
    </w:rPr>
  </w:style>
  <w:style w:type="paragraph" w:styleId="CommentText">
    <w:name w:val="annotation text"/>
    <w:basedOn w:val="Normal"/>
    <w:link w:val="CommentTextChar"/>
    <w:uiPriority w:val="99"/>
    <w:semiHidden/>
    <w:unhideWhenUsed/>
    <w:rsid w:val="00ED60E2"/>
    <w:pPr>
      <w:spacing w:line="240" w:lineRule="auto"/>
    </w:pPr>
    <w:rPr>
      <w:sz w:val="20"/>
      <w:szCs w:val="20"/>
    </w:rPr>
  </w:style>
  <w:style w:type="character" w:customStyle="1" w:styleId="CommentTextChar">
    <w:name w:val="Comment Text Char"/>
    <w:basedOn w:val="DefaultParagraphFont"/>
    <w:link w:val="CommentText"/>
    <w:uiPriority w:val="99"/>
    <w:semiHidden/>
    <w:rsid w:val="00ED60E2"/>
    <w:rPr>
      <w:sz w:val="20"/>
      <w:szCs w:val="20"/>
    </w:rPr>
  </w:style>
  <w:style w:type="paragraph" w:styleId="CommentSubject">
    <w:name w:val="annotation subject"/>
    <w:basedOn w:val="CommentText"/>
    <w:next w:val="CommentText"/>
    <w:link w:val="CommentSubjectChar"/>
    <w:uiPriority w:val="99"/>
    <w:semiHidden/>
    <w:unhideWhenUsed/>
    <w:rsid w:val="00ED60E2"/>
    <w:rPr>
      <w:b/>
      <w:bCs/>
    </w:rPr>
  </w:style>
  <w:style w:type="character" w:customStyle="1" w:styleId="CommentSubjectChar">
    <w:name w:val="Comment Subject Char"/>
    <w:basedOn w:val="CommentTextChar"/>
    <w:link w:val="CommentSubject"/>
    <w:uiPriority w:val="99"/>
    <w:semiHidden/>
    <w:rsid w:val="00ED60E2"/>
    <w:rPr>
      <w:b/>
      <w:bCs/>
      <w:sz w:val="20"/>
      <w:szCs w:val="20"/>
    </w:rPr>
  </w:style>
  <w:style w:type="paragraph" w:styleId="BalloonText">
    <w:name w:val="Balloon Text"/>
    <w:basedOn w:val="Normal"/>
    <w:link w:val="BalloonTextChar"/>
    <w:uiPriority w:val="99"/>
    <w:semiHidden/>
    <w:unhideWhenUsed/>
    <w:rsid w:val="003465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515"/>
    <w:rPr>
      <w:rFonts w:ascii="Segoe UI" w:hAnsi="Segoe UI" w:cs="Segoe UI"/>
      <w:sz w:val="18"/>
      <w:szCs w:val="18"/>
    </w:rPr>
  </w:style>
  <w:style w:type="character" w:styleId="Mention">
    <w:name w:val="Mention"/>
    <w:basedOn w:val="DefaultParagraphFont"/>
    <w:uiPriority w:val="99"/>
    <w:unhideWhenUsed/>
    <w:rPr>
      <w:color w:val="2B579A"/>
      <w:shd w:val="clear" w:color="auto" w:fill="E6E6E6"/>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x.doi.org/10.1016/j.fishres.2017.09.013"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oi.org/10.1371/journal.pone.0173837"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99146-8A05-42A9-AFFA-65025FCCF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11</Pages>
  <Words>4025</Words>
  <Characters>22948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 Anna-Marie</dc:creator>
  <cp:keywords/>
  <dc:description/>
  <cp:lastModifiedBy>Fox, Jimmy</cp:lastModifiedBy>
  <cp:revision>92</cp:revision>
  <cp:lastPrinted>2022-12-08T18:27:00Z</cp:lastPrinted>
  <dcterms:created xsi:type="dcterms:W3CDTF">2022-12-11T19:36:00Z</dcterms:created>
  <dcterms:modified xsi:type="dcterms:W3CDTF">2022-12-11T20:56:00Z</dcterms:modified>
</cp:coreProperties>
</file>